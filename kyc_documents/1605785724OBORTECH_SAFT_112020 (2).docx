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E0947" w14:textId="62F0FE08" w:rsidR="00F7503B" w:rsidRPr="006A707A" w:rsidRDefault="00B11E0A" w:rsidP="00F7503B">
      <w:pPr>
        <w:spacing w:after="191" w:line="259" w:lineRule="auto"/>
        <w:ind w:right="0" w:firstLine="0"/>
        <w:jc w:val="center"/>
        <w:rPr>
          <w:rFonts w:ascii="Calibri" w:hAnsi="Calibri" w:cs="Calibri"/>
          <w:b/>
          <w:sz w:val="24"/>
        </w:rPr>
      </w:pPr>
      <w:r w:rsidRPr="006A707A">
        <w:rPr>
          <w:rFonts w:ascii="Calibri" w:hAnsi="Calibri" w:cs="Calibri"/>
          <w:noProof/>
          <w:sz w:val="24"/>
          <w:lang w:bidi="ar-SA"/>
        </w:rPr>
        <w:drawing>
          <wp:anchor distT="0" distB="0" distL="114300" distR="114300" simplePos="0" relativeHeight="251659264" behindDoc="0" locked="0" layoutInCell="1" allowOverlap="0" wp14:anchorId="24A6F183" wp14:editId="38D5EA1E">
            <wp:simplePos x="0" y="0"/>
            <wp:positionH relativeFrom="page">
              <wp:posOffset>5620043</wp:posOffset>
            </wp:positionH>
            <wp:positionV relativeFrom="page">
              <wp:posOffset>358726</wp:posOffset>
            </wp:positionV>
            <wp:extent cx="1272376" cy="225083"/>
            <wp:effectExtent l="0" t="0" r="0" b="3810"/>
            <wp:wrapTopAndBottom/>
            <wp:docPr id="475" name="Picture 475"/>
            <wp:cNvGraphicFramePr/>
            <a:graphic xmlns:a="http://schemas.openxmlformats.org/drawingml/2006/main">
              <a:graphicData uri="http://schemas.openxmlformats.org/drawingml/2006/picture">
                <pic:pic xmlns:pic="http://schemas.openxmlformats.org/drawingml/2006/picture">
                  <pic:nvPicPr>
                    <pic:cNvPr id="475" name="Picture 475"/>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375999" cy="243414"/>
                    </a:xfrm>
                    <a:prstGeom prst="rect">
                      <a:avLst/>
                    </a:prstGeom>
                  </pic:spPr>
                </pic:pic>
              </a:graphicData>
            </a:graphic>
            <wp14:sizeRelH relativeFrom="margin">
              <wp14:pctWidth>0</wp14:pctWidth>
            </wp14:sizeRelH>
            <wp14:sizeRelV relativeFrom="margin">
              <wp14:pctHeight>0</wp14:pctHeight>
            </wp14:sizeRelV>
          </wp:anchor>
        </w:drawing>
      </w:r>
      <w:r w:rsidR="00F7503B" w:rsidRPr="006A707A">
        <w:rPr>
          <w:rFonts w:ascii="Calibri" w:hAnsi="Calibri" w:cs="Calibri"/>
          <w:b/>
          <w:sz w:val="24"/>
        </w:rPr>
        <w:t xml:space="preserve">SAFT </w:t>
      </w:r>
    </w:p>
    <w:p w14:paraId="51E69693" w14:textId="77777777" w:rsidR="00F7503B" w:rsidRPr="006A707A" w:rsidRDefault="00F7503B" w:rsidP="00F7503B">
      <w:pPr>
        <w:spacing w:after="191" w:line="259" w:lineRule="auto"/>
        <w:ind w:right="0" w:firstLine="0"/>
        <w:jc w:val="center"/>
        <w:rPr>
          <w:rFonts w:ascii="Calibri" w:hAnsi="Calibri" w:cs="Calibri"/>
          <w:sz w:val="24"/>
        </w:rPr>
      </w:pPr>
      <w:r w:rsidRPr="006A707A">
        <w:rPr>
          <w:rFonts w:ascii="Calibri" w:hAnsi="Calibri" w:cs="Calibri"/>
          <w:b/>
          <w:sz w:val="24"/>
        </w:rPr>
        <w:t>Simple Agreement</w:t>
      </w:r>
      <w:r w:rsidRPr="006A707A">
        <w:rPr>
          <w:rFonts w:ascii="Calibri" w:hAnsi="Calibri" w:cs="Calibri"/>
          <w:sz w:val="24"/>
        </w:rPr>
        <w:t xml:space="preserve"> </w:t>
      </w:r>
      <w:r w:rsidRPr="006A707A">
        <w:rPr>
          <w:rFonts w:ascii="Calibri" w:hAnsi="Calibri" w:cs="Calibri"/>
          <w:b/>
          <w:sz w:val="24"/>
        </w:rPr>
        <w:t xml:space="preserve">for Future Tokens </w:t>
      </w:r>
    </w:p>
    <w:p w14:paraId="162B5E92" w14:textId="77777777" w:rsidR="00F7503B" w:rsidRPr="006A707A" w:rsidRDefault="00F7503B" w:rsidP="00F7503B">
      <w:pPr>
        <w:spacing w:after="0" w:line="259" w:lineRule="auto"/>
        <w:ind w:left="141" w:right="158" w:hanging="10"/>
        <w:jc w:val="center"/>
        <w:rPr>
          <w:rFonts w:ascii="Calibri" w:hAnsi="Calibri" w:cs="Calibri"/>
          <w:sz w:val="24"/>
        </w:rPr>
      </w:pPr>
      <w:r w:rsidRPr="006A707A">
        <w:rPr>
          <w:rFonts w:ascii="Calibri" w:hAnsi="Calibri" w:cs="Calibri"/>
          <w:sz w:val="24"/>
        </w:rPr>
        <w:t xml:space="preserve">between  </w:t>
      </w:r>
    </w:p>
    <w:p w14:paraId="18D7C05D" w14:textId="77777777" w:rsidR="00F7503B" w:rsidRPr="006A707A" w:rsidRDefault="00F7503B" w:rsidP="00F7503B">
      <w:pPr>
        <w:spacing w:after="40" w:line="259" w:lineRule="auto"/>
        <w:ind w:right="0" w:firstLine="0"/>
        <w:jc w:val="left"/>
        <w:rPr>
          <w:rFonts w:ascii="Calibri" w:hAnsi="Calibri" w:cs="Calibri"/>
          <w:sz w:val="24"/>
        </w:rPr>
      </w:pPr>
      <w:r w:rsidRPr="006A707A">
        <w:rPr>
          <w:rFonts w:ascii="Calibri" w:hAnsi="Calibri" w:cs="Calibri"/>
          <w:sz w:val="24"/>
        </w:rPr>
        <w:t xml:space="preserve"> </w:t>
      </w:r>
    </w:p>
    <w:p w14:paraId="27FB618A" w14:textId="01835951" w:rsidR="00F7503B" w:rsidRPr="006A707A" w:rsidRDefault="00F7503B" w:rsidP="00F7503B">
      <w:pPr>
        <w:spacing w:after="0" w:line="259" w:lineRule="auto"/>
        <w:ind w:left="96" w:right="0" w:hanging="10"/>
        <w:jc w:val="center"/>
        <w:rPr>
          <w:rFonts w:ascii="Calibri" w:hAnsi="Calibri" w:cs="Calibri"/>
          <w:b/>
          <w:bCs/>
          <w:sz w:val="24"/>
        </w:rPr>
      </w:pPr>
      <w:proofErr w:type="spellStart"/>
      <w:r w:rsidRPr="006A707A">
        <w:rPr>
          <w:rFonts w:ascii="Calibri" w:hAnsi="Calibri" w:cs="Calibri"/>
          <w:b/>
          <w:bCs/>
          <w:sz w:val="24"/>
        </w:rPr>
        <w:t>OBORTECHglobal</w:t>
      </w:r>
      <w:proofErr w:type="spellEnd"/>
      <w:r w:rsidRPr="006A707A">
        <w:rPr>
          <w:rFonts w:ascii="Calibri" w:hAnsi="Calibri" w:cs="Calibri"/>
          <w:b/>
          <w:bCs/>
          <w:sz w:val="24"/>
        </w:rPr>
        <w:t xml:space="preserve"> OÜ</w:t>
      </w:r>
      <w:r w:rsidR="00B11E0A" w:rsidRPr="006A707A">
        <w:rPr>
          <w:rFonts w:ascii="Calibri" w:hAnsi="Calibri" w:cs="Calibri"/>
          <w:b/>
          <w:bCs/>
          <w:sz w:val="24"/>
        </w:rPr>
        <w:t>,</w:t>
      </w:r>
    </w:p>
    <w:p w14:paraId="71D9B5FC" w14:textId="77777777" w:rsidR="00F7503B" w:rsidRPr="006A707A" w:rsidRDefault="00F7503B" w:rsidP="00F7503B">
      <w:pPr>
        <w:spacing w:after="1" w:line="273" w:lineRule="auto"/>
        <w:ind w:left="3" w:right="0" w:firstLine="0"/>
        <w:jc w:val="center"/>
        <w:rPr>
          <w:rFonts w:ascii="Calibri" w:hAnsi="Calibri" w:cs="Calibri"/>
          <w:sz w:val="24"/>
        </w:rPr>
      </w:pPr>
      <w:r w:rsidRPr="006A707A">
        <w:rPr>
          <w:rFonts w:ascii="Calibri" w:hAnsi="Calibri" w:cs="Calibri"/>
          <w:sz w:val="24"/>
        </w:rPr>
        <w:t xml:space="preserve">a company incorporated in Estonia having its registered office at Harju </w:t>
      </w:r>
      <w:proofErr w:type="spellStart"/>
      <w:r w:rsidRPr="006A707A">
        <w:rPr>
          <w:rFonts w:ascii="Calibri" w:hAnsi="Calibri" w:cs="Calibri"/>
          <w:sz w:val="24"/>
        </w:rPr>
        <w:t>maakond</w:t>
      </w:r>
      <w:proofErr w:type="spellEnd"/>
      <w:r w:rsidRPr="006A707A">
        <w:rPr>
          <w:rFonts w:ascii="Calibri" w:hAnsi="Calibri" w:cs="Calibri"/>
          <w:sz w:val="24"/>
        </w:rPr>
        <w:t xml:space="preserve">, Tallinn, </w:t>
      </w:r>
      <w:proofErr w:type="spellStart"/>
      <w:r w:rsidRPr="006A707A">
        <w:rPr>
          <w:rFonts w:ascii="Calibri" w:hAnsi="Calibri" w:cs="Calibri"/>
          <w:sz w:val="24"/>
        </w:rPr>
        <w:t>Kesklinna</w:t>
      </w:r>
      <w:proofErr w:type="spellEnd"/>
      <w:r w:rsidRPr="006A707A">
        <w:rPr>
          <w:rFonts w:ascii="Calibri" w:hAnsi="Calibri" w:cs="Calibri"/>
          <w:sz w:val="24"/>
        </w:rPr>
        <w:t xml:space="preserve"> </w:t>
      </w:r>
      <w:proofErr w:type="spellStart"/>
      <w:r w:rsidRPr="006A707A">
        <w:rPr>
          <w:rFonts w:ascii="Calibri" w:hAnsi="Calibri" w:cs="Calibri"/>
          <w:sz w:val="24"/>
        </w:rPr>
        <w:t>linnaosa</w:t>
      </w:r>
      <w:proofErr w:type="spellEnd"/>
      <w:r w:rsidRPr="006A707A">
        <w:rPr>
          <w:rFonts w:ascii="Calibri" w:hAnsi="Calibri" w:cs="Calibri"/>
          <w:sz w:val="24"/>
        </w:rPr>
        <w:t xml:space="preserve">, </w:t>
      </w:r>
      <w:proofErr w:type="spellStart"/>
      <w:r w:rsidRPr="006A707A">
        <w:rPr>
          <w:rFonts w:ascii="Calibri" w:hAnsi="Calibri" w:cs="Calibri"/>
          <w:sz w:val="24"/>
        </w:rPr>
        <w:t>Maakri</w:t>
      </w:r>
      <w:proofErr w:type="spellEnd"/>
      <w:r w:rsidRPr="006A707A">
        <w:rPr>
          <w:rFonts w:ascii="Calibri" w:hAnsi="Calibri" w:cs="Calibri"/>
          <w:sz w:val="24"/>
        </w:rPr>
        <w:t xml:space="preserve"> </w:t>
      </w:r>
      <w:proofErr w:type="spellStart"/>
      <w:r w:rsidRPr="006A707A">
        <w:rPr>
          <w:rFonts w:ascii="Calibri" w:hAnsi="Calibri" w:cs="Calibri"/>
          <w:sz w:val="24"/>
        </w:rPr>
        <w:t>tn</w:t>
      </w:r>
      <w:proofErr w:type="spellEnd"/>
      <w:r w:rsidRPr="006A707A">
        <w:rPr>
          <w:rFonts w:ascii="Calibri" w:hAnsi="Calibri" w:cs="Calibri"/>
          <w:sz w:val="24"/>
        </w:rPr>
        <w:t xml:space="preserve"> 21, 10145, an entity established under the laws of Estonia </w:t>
      </w:r>
    </w:p>
    <w:p w14:paraId="48276FFE" w14:textId="77777777" w:rsidR="00F7503B" w:rsidRPr="006A707A" w:rsidRDefault="00F7503B" w:rsidP="00F7503B">
      <w:pPr>
        <w:spacing w:after="0" w:line="259" w:lineRule="auto"/>
        <w:ind w:left="141" w:right="0" w:hanging="10"/>
        <w:jc w:val="center"/>
        <w:rPr>
          <w:rFonts w:ascii="Calibri" w:hAnsi="Calibri" w:cs="Calibri"/>
          <w:sz w:val="24"/>
        </w:rPr>
      </w:pPr>
      <w:r w:rsidRPr="006A707A">
        <w:rPr>
          <w:rFonts w:ascii="Calibri" w:hAnsi="Calibri" w:cs="Calibri"/>
          <w:sz w:val="24"/>
        </w:rPr>
        <w:t>(the "</w:t>
      </w:r>
      <w:r w:rsidRPr="006A707A">
        <w:rPr>
          <w:rFonts w:ascii="Calibri" w:hAnsi="Calibri" w:cs="Calibri"/>
          <w:b/>
          <w:sz w:val="24"/>
        </w:rPr>
        <w:t>Company</w:t>
      </w:r>
      <w:r w:rsidRPr="006A707A">
        <w:rPr>
          <w:rFonts w:ascii="Calibri" w:hAnsi="Calibri" w:cs="Calibri"/>
          <w:sz w:val="24"/>
        </w:rPr>
        <w:t xml:space="preserve">") </w:t>
      </w:r>
    </w:p>
    <w:p w14:paraId="2C004F66" w14:textId="77777777" w:rsidR="00F7503B" w:rsidRPr="006A707A" w:rsidRDefault="00F7503B" w:rsidP="00F7503B">
      <w:pPr>
        <w:spacing w:after="83" w:line="259" w:lineRule="auto"/>
        <w:ind w:left="92" w:right="0" w:firstLine="0"/>
        <w:jc w:val="center"/>
        <w:rPr>
          <w:rFonts w:ascii="Calibri" w:hAnsi="Calibri" w:cs="Calibri"/>
          <w:sz w:val="24"/>
        </w:rPr>
      </w:pPr>
      <w:r w:rsidRPr="006A707A">
        <w:rPr>
          <w:rFonts w:ascii="Calibri" w:hAnsi="Calibri" w:cs="Calibri"/>
          <w:sz w:val="24"/>
        </w:rPr>
        <w:t xml:space="preserve"> </w:t>
      </w:r>
    </w:p>
    <w:p w14:paraId="22F2B3A7" w14:textId="77777777" w:rsidR="00F7503B" w:rsidRPr="006A707A" w:rsidRDefault="00F7503B" w:rsidP="00F7503B">
      <w:pPr>
        <w:spacing w:after="0" w:line="259" w:lineRule="auto"/>
        <w:ind w:left="141" w:right="152" w:hanging="10"/>
        <w:jc w:val="center"/>
        <w:rPr>
          <w:rFonts w:ascii="Calibri" w:hAnsi="Calibri" w:cs="Calibri"/>
          <w:sz w:val="24"/>
        </w:rPr>
      </w:pPr>
      <w:r w:rsidRPr="006A707A">
        <w:rPr>
          <w:rFonts w:ascii="Calibri" w:hAnsi="Calibri" w:cs="Calibri"/>
          <w:sz w:val="24"/>
        </w:rPr>
        <w:t xml:space="preserve">and </w:t>
      </w:r>
    </w:p>
    <w:p w14:paraId="53E2DEF7" w14:textId="77777777" w:rsidR="00F7503B" w:rsidRPr="006A707A" w:rsidRDefault="00F7503B" w:rsidP="00F7503B">
      <w:pPr>
        <w:spacing w:after="102" w:line="259" w:lineRule="auto"/>
        <w:ind w:right="0" w:firstLine="0"/>
        <w:jc w:val="left"/>
        <w:rPr>
          <w:rFonts w:ascii="Calibri" w:hAnsi="Calibri" w:cs="Calibri"/>
          <w:sz w:val="24"/>
        </w:rPr>
      </w:pPr>
      <w:r w:rsidRPr="006A707A">
        <w:rPr>
          <w:rFonts w:ascii="Calibri" w:hAnsi="Calibri" w:cs="Calibri"/>
          <w:sz w:val="24"/>
        </w:rPr>
        <w:t xml:space="preserve"> </w:t>
      </w:r>
    </w:p>
    <w:p w14:paraId="419086A4" w14:textId="77777777" w:rsidR="00F7503B" w:rsidRPr="006A707A" w:rsidRDefault="00F7503B" w:rsidP="00F7503B">
      <w:pPr>
        <w:spacing w:after="0" w:line="375" w:lineRule="auto"/>
        <w:ind w:left="86" w:right="123" w:firstLine="0"/>
        <w:rPr>
          <w:rFonts w:ascii="Calibri" w:hAnsi="Calibri" w:cs="Calibri"/>
          <w:sz w:val="24"/>
        </w:rPr>
      </w:pPr>
      <w:r w:rsidRPr="006A707A">
        <w:rPr>
          <w:rFonts w:ascii="Calibri" w:hAnsi="Calibri" w:cs="Calibri"/>
          <w:sz w:val="24"/>
        </w:rPr>
        <w:t xml:space="preserve"> </w:t>
      </w:r>
      <w:r w:rsidRPr="006A707A">
        <w:rPr>
          <w:rFonts w:ascii="Calibri" w:eastAsia="Calibri" w:hAnsi="Calibri" w:cs="Calibri"/>
          <w:noProof/>
          <w:sz w:val="24"/>
          <w:lang w:bidi="ar-SA"/>
        </w:rPr>
        <mc:AlternateContent>
          <mc:Choice Requires="wpg">
            <w:drawing>
              <wp:inline distT="0" distB="0" distL="0" distR="0" wp14:anchorId="09281B47" wp14:editId="62AB1FD3">
                <wp:extent cx="1975993" cy="9144"/>
                <wp:effectExtent l="0" t="0" r="0" b="0"/>
                <wp:docPr id="6799" name="Group 6799"/>
                <wp:cNvGraphicFramePr/>
                <a:graphic xmlns:a="http://schemas.openxmlformats.org/drawingml/2006/main">
                  <a:graphicData uri="http://schemas.microsoft.com/office/word/2010/wordprocessingGroup">
                    <wpg:wgp>
                      <wpg:cNvGrpSpPr/>
                      <wpg:grpSpPr>
                        <a:xfrm>
                          <a:off x="0" y="0"/>
                          <a:ext cx="1975993" cy="9144"/>
                          <a:chOff x="0" y="0"/>
                          <a:chExt cx="1975993" cy="9144"/>
                        </a:xfrm>
                      </wpg:grpSpPr>
                      <wps:wsp>
                        <wps:cNvPr id="8111" name="Shape 8111"/>
                        <wps:cNvSpPr/>
                        <wps:spPr>
                          <a:xfrm>
                            <a:off x="0" y="0"/>
                            <a:ext cx="1975993" cy="9144"/>
                          </a:xfrm>
                          <a:custGeom>
                            <a:avLst/>
                            <a:gdLst/>
                            <a:ahLst/>
                            <a:cxnLst/>
                            <a:rect l="0" t="0" r="0" b="0"/>
                            <a:pathLst>
                              <a:path w="1975993" h="9144">
                                <a:moveTo>
                                  <a:pt x="0" y="0"/>
                                </a:moveTo>
                                <a:lnTo>
                                  <a:pt x="1975993" y="0"/>
                                </a:lnTo>
                                <a:lnTo>
                                  <a:pt x="19759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C4FFC72" id="Group 6799" o:spid="_x0000_s1026" style="width:155.6pt;height:.7pt;mso-position-horizontal-relative:char;mso-position-vertical-relative:line" coordsize="1975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">
                <v:shape id="Shape 8111" o:spid="_x0000_s1027" style="position:absolute;width:19759;height:91;visibility:visible;mso-wrap-style:square;v-text-anchor:top" coordsize="19759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" path="m,l1975993,r,9144l,9144,,e" fillcolor="black" stroked="f" strokeweight="0">
                  <v:stroke miterlimit="83231f" joinstyle="miter"/>
                  <v:path arrowok="t" textboxrect="0,0,1975993,9144"/>
                </v:shape>
                <w10:anchorlock/>
              </v:group>
            </w:pict>
          </mc:Fallback>
        </mc:AlternateContent>
      </w:r>
      <w:r w:rsidRPr="006A707A">
        <w:rPr>
          <w:rFonts w:ascii="Calibri" w:hAnsi="Calibri" w:cs="Calibri"/>
          <w:sz w:val="24"/>
        </w:rPr>
        <w:t xml:space="preserve"> </w:t>
      </w:r>
      <w:r w:rsidRPr="006A707A">
        <w:rPr>
          <w:rFonts w:ascii="Calibri" w:hAnsi="Calibri" w:cs="Calibri"/>
          <w:sz w:val="24"/>
        </w:rPr>
        <w:tab/>
        <w:t>(</w:t>
      </w:r>
      <w:r w:rsidRPr="006A707A">
        <w:rPr>
          <w:rFonts w:ascii="Calibri" w:hAnsi="Calibri" w:cs="Calibri"/>
          <w:i/>
          <w:sz w:val="24"/>
        </w:rPr>
        <w:t>name / company name</w:t>
      </w:r>
      <w:r w:rsidRPr="006A707A">
        <w:rPr>
          <w:rFonts w:ascii="Calibri" w:hAnsi="Calibri" w:cs="Calibri"/>
          <w:sz w:val="24"/>
        </w:rPr>
        <w:t xml:space="preserve">), domiciled at / having its registered office at </w:t>
      </w:r>
    </w:p>
    <w:p w14:paraId="608A2468" w14:textId="77777777" w:rsidR="00F7503B" w:rsidRPr="006A707A" w:rsidRDefault="00F7503B" w:rsidP="00F7503B">
      <w:pPr>
        <w:spacing w:after="0" w:line="259" w:lineRule="auto"/>
        <w:ind w:right="0" w:firstLine="0"/>
        <w:jc w:val="left"/>
        <w:rPr>
          <w:rFonts w:ascii="Calibri" w:hAnsi="Calibri" w:cs="Calibri"/>
          <w:sz w:val="24"/>
        </w:rPr>
      </w:pPr>
      <w:r w:rsidRPr="006A707A">
        <w:rPr>
          <w:rFonts w:ascii="Calibri" w:hAnsi="Calibri" w:cs="Calibri"/>
          <w:sz w:val="24"/>
        </w:rPr>
        <w:t xml:space="preserve"> </w:t>
      </w:r>
    </w:p>
    <w:p w14:paraId="2EA39A06" w14:textId="77777777" w:rsidR="00F7503B" w:rsidRPr="006A707A" w:rsidRDefault="00F7503B" w:rsidP="00F7503B">
      <w:pPr>
        <w:spacing w:after="54" w:line="259" w:lineRule="auto"/>
        <w:ind w:left="100" w:right="0" w:firstLine="0"/>
        <w:jc w:val="left"/>
        <w:rPr>
          <w:rFonts w:ascii="Calibri" w:hAnsi="Calibri" w:cs="Calibri"/>
          <w:sz w:val="24"/>
        </w:rPr>
      </w:pPr>
      <w:r w:rsidRPr="006A707A">
        <w:rPr>
          <w:rFonts w:ascii="Calibri" w:eastAsia="Calibri" w:hAnsi="Calibri" w:cs="Calibri"/>
          <w:noProof/>
          <w:sz w:val="24"/>
          <w:lang w:bidi="ar-SA"/>
        </w:rPr>
        <mc:AlternateContent>
          <mc:Choice Requires="wpg">
            <w:drawing>
              <wp:inline distT="0" distB="0" distL="0" distR="0" wp14:anchorId="59F0C1DC" wp14:editId="0449F775">
                <wp:extent cx="5897245" cy="8833"/>
                <wp:effectExtent l="0" t="0" r="0" b="0"/>
                <wp:docPr id="6801" name="Group 6801"/>
                <wp:cNvGraphicFramePr/>
                <a:graphic xmlns:a="http://schemas.openxmlformats.org/drawingml/2006/main">
                  <a:graphicData uri="http://schemas.microsoft.com/office/word/2010/wordprocessingGroup">
                    <wpg:wgp>
                      <wpg:cNvGrpSpPr/>
                      <wpg:grpSpPr>
                        <a:xfrm>
                          <a:off x="0" y="0"/>
                          <a:ext cx="5897245" cy="8833"/>
                          <a:chOff x="0" y="0"/>
                          <a:chExt cx="5897245" cy="8833"/>
                        </a:xfrm>
                      </wpg:grpSpPr>
                      <wps:wsp>
                        <wps:cNvPr id="473" name="Shape 473"/>
                        <wps:cNvSpPr/>
                        <wps:spPr>
                          <a:xfrm>
                            <a:off x="0" y="0"/>
                            <a:ext cx="5897245" cy="0"/>
                          </a:xfrm>
                          <a:custGeom>
                            <a:avLst/>
                            <a:gdLst/>
                            <a:ahLst/>
                            <a:cxnLst/>
                            <a:rect l="0" t="0" r="0" b="0"/>
                            <a:pathLst>
                              <a:path w="5897245">
                                <a:moveTo>
                                  <a:pt x="0" y="0"/>
                                </a:moveTo>
                                <a:lnTo>
                                  <a:pt x="5897245" y="0"/>
                                </a:lnTo>
                              </a:path>
                            </a:pathLst>
                          </a:custGeom>
                          <a:ln w="883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244F10A" id="Group 6801" o:spid="_x0000_s1026" style="width:464.35pt;height:.7pt;mso-position-horizontal-relative:char;mso-position-vertical-relative:line" coordsize="5897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">
                <v:shape id="Shape 473" o:spid="_x0000_s1027" style="position:absolute;width:58972;height:0;visibility:visible;mso-wrap-style:square;v-text-anchor:top" coordsize="5897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" path="m,l5897245,e" filled="f" strokeweight=".24536mm">
                  <v:path arrowok="t" textboxrect="0,0,5897245,0"/>
                </v:shape>
                <w10:anchorlock/>
              </v:group>
            </w:pict>
          </mc:Fallback>
        </mc:AlternateContent>
      </w:r>
    </w:p>
    <w:p w14:paraId="5558B5C4" w14:textId="77777777" w:rsidR="00F7503B" w:rsidRPr="006A707A" w:rsidRDefault="00F7503B" w:rsidP="00F7503B">
      <w:pPr>
        <w:tabs>
          <w:tab w:val="right" w:pos="9589"/>
        </w:tabs>
        <w:spacing w:after="392" w:line="264" w:lineRule="auto"/>
        <w:ind w:right="0" w:firstLine="0"/>
        <w:jc w:val="left"/>
        <w:rPr>
          <w:rFonts w:ascii="Calibri" w:hAnsi="Calibri" w:cs="Calibri"/>
          <w:sz w:val="24"/>
        </w:rPr>
      </w:pPr>
      <w:r w:rsidRPr="006A707A">
        <w:rPr>
          <w:rFonts w:ascii="Calibri" w:hAnsi="Calibri" w:cs="Calibri"/>
          <w:sz w:val="24"/>
          <w:u w:val="single" w:color="000000"/>
        </w:rPr>
        <w:t xml:space="preserve">  </w:t>
      </w:r>
      <w:r w:rsidRPr="006A707A">
        <w:rPr>
          <w:rFonts w:ascii="Calibri" w:hAnsi="Calibri" w:cs="Calibri"/>
          <w:sz w:val="24"/>
          <w:u w:val="single" w:color="000000"/>
        </w:rPr>
        <w:tab/>
      </w:r>
      <w:r w:rsidRPr="006A707A">
        <w:rPr>
          <w:rFonts w:ascii="Calibri" w:hAnsi="Calibri" w:cs="Calibri"/>
          <w:sz w:val="24"/>
        </w:rPr>
        <w:t>(</w:t>
      </w:r>
      <w:r w:rsidRPr="006A707A">
        <w:rPr>
          <w:rFonts w:ascii="Calibri" w:hAnsi="Calibri" w:cs="Calibri"/>
          <w:i/>
          <w:sz w:val="24"/>
        </w:rPr>
        <w:t>address</w:t>
      </w:r>
      <w:r w:rsidRPr="006A707A">
        <w:rPr>
          <w:rFonts w:ascii="Calibri" w:hAnsi="Calibri" w:cs="Calibri"/>
          <w:sz w:val="24"/>
        </w:rPr>
        <w:t xml:space="preserve">) </w:t>
      </w:r>
    </w:p>
    <w:p w14:paraId="4741F506" w14:textId="77777777" w:rsidR="00F7503B" w:rsidRPr="006A707A" w:rsidRDefault="00F7503B" w:rsidP="00F7503B">
      <w:pPr>
        <w:spacing w:after="364" w:line="265" w:lineRule="auto"/>
        <w:ind w:left="96" w:right="0" w:hanging="10"/>
        <w:jc w:val="left"/>
        <w:rPr>
          <w:rFonts w:ascii="Calibri" w:hAnsi="Calibri" w:cs="Calibri"/>
          <w:sz w:val="24"/>
        </w:rPr>
      </w:pPr>
      <w:r w:rsidRPr="006A707A">
        <w:rPr>
          <w:rFonts w:ascii="Calibri" w:hAnsi="Calibri" w:cs="Calibri"/>
          <w:sz w:val="24"/>
        </w:rPr>
        <w:t>(the "</w:t>
      </w:r>
      <w:r w:rsidRPr="006A707A">
        <w:rPr>
          <w:rFonts w:ascii="Calibri" w:hAnsi="Calibri" w:cs="Calibri"/>
          <w:b/>
          <w:sz w:val="24"/>
        </w:rPr>
        <w:t>Purchaser</w:t>
      </w:r>
      <w:r w:rsidRPr="006A707A">
        <w:rPr>
          <w:rFonts w:ascii="Calibri" w:hAnsi="Calibri" w:cs="Calibri"/>
          <w:sz w:val="24"/>
        </w:rPr>
        <w:t xml:space="preserve">") </w:t>
      </w:r>
    </w:p>
    <w:p w14:paraId="4861B255" w14:textId="5C0C67A5" w:rsidR="00F7503B" w:rsidRPr="006A707A" w:rsidRDefault="00F7503B" w:rsidP="00F7503B">
      <w:pPr>
        <w:spacing w:after="11" w:line="259" w:lineRule="auto"/>
        <w:ind w:right="0" w:firstLine="0"/>
        <w:jc w:val="left"/>
        <w:rPr>
          <w:rFonts w:ascii="Calibri" w:hAnsi="Calibri" w:cs="Calibri"/>
          <w:sz w:val="24"/>
        </w:rPr>
      </w:pPr>
      <w:r w:rsidRPr="006A707A">
        <w:rPr>
          <w:rFonts w:ascii="Calibri" w:hAnsi="Calibri" w:cs="Calibri"/>
          <w:sz w:val="24"/>
        </w:rPr>
        <w:t xml:space="preserve"> </w:t>
      </w:r>
    </w:p>
    <w:p w14:paraId="670347D6" w14:textId="2A0526F2" w:rsidR="00F7503B" w:rsidRPr="006A707A" w:rsidRDefault="00F7503B" w:rsidP="00EA667D">
      <w:pPr>
        <w:pStyle w:val="Heading1"/>
        <w:numPr>
          <w:ilvl w:val="0"/>
          <w:numId w:val="10"/>
        </w:numPr>
        <w:tabs>
          <w:tab w:val="center" w:pos="1112"/>
        </w:tabs>
        <w:spacing w:after="35"/>
        <w:rPr>
          <w:rFonts w:ascii="Calibri" w:hAnsi="Calibri" w:cs="Calibri"/>
          <w:sz w:val="24"/>
        </w:rPr>
      </w:pPr>
      <w:r w:rsidRPr="006A707A">
        <w:rPr>
          <w:rFonts w:ascii="Calibri" w:hAnsi="Calibri" w:cs="Calibri"/>
          <w:sz w:val="24"/>
        </w:rPr>
        <w:t xml:space="preserve">Definitions </w:t>
      </w:r>
    </w:p>
    <w:p w14:paraId="03E7B83C" w14:textId="77777777" w:rsidR="00F7503B" w:rsidRPr="006A707A" w:rsidRDefault="00F7503B" w:rsidP="00F7503B">
      <w:pPr>
        <w:spacing w:after="0" w:line="259" w:lineRule="auto"/>
        <w:ind w:right="0" w:firstLine="0"/>
        <w:jc w:val="left"/>
        <w:rPr>
          <w:rFonts w:ascii="Calibri" w:hAnsi="Calibri" w:cs="Calibri"/>
          <w:sz w:val="24"/>
        </w:rPr>
      </w:pPr>
      <w:r w:rsidRPr="006A707A">
        <w:rPr>
          <w:rFonts w:ascii="Calibri" w:hAnsi="Calibri" w:cs="Calibri"/>
          <w:b/>
          <w:i/>
          <w:sz w:val="24"/>
        </w:rPr>
        <w:t xml:space="preserve"> </w:t>
      </w:r>
    </w:p>
    <w:p w14:paraId="6B9380F4" w14:textId="77777777" w:rsidR="00F7503B" w:rsidRPr="006A707A" w:rsidRDefault="00F7503B" w:rsidP="006A707A">
      <w:pPr>
        <w:spacing w:after="32"/>
        <w:ind w:right="123" w:firstLine="709"/>
        <w:rPr>
          <w:rFonts w:ascii="Calibri" w:hAnsi="Calibri" w:cs="Calibri"/>
          <w:sz w:val="24"/>
        </w:rPr>
      </w:pPr>
      <w:r w:rsidRPr="006A707A">
        <w:rPr>
          <w:rFonts w:ascii="Calibri" w:hAnsi="Calibri" w:cs="Calibri"/>
          <w:i/>
          <w:sz w:val="24"/>
        </w:rPr>
        <w:t>“</w:t>
      </w:r>
      <w:r w:rsidRPr="006A707A">
        <w:rPr>
          <w:rFonts w:ascii="Calibri" w:hAnsi="Calibri" w:cs="Calibri"/>
          <w:b/>
          <w:i/>
          <w:sz w:val="24"/>
        </w:rPr>
        <w:t>Agreement</w:t>
      </w:r>
      <w:r w:rsidRPr="006A707A">
        <w:rPr>
          <w:rFonts w:ascii="Calibri" w:hAnsi="Calibri" w:cs="Calibri"/>
          <w:i/>
          <w:sz w:val="24"/>
        </w:rPr>
        <w:t xml:space="preserve">” </w:t>
      </w:r>
      <w:r w:rsidRPr="006A707A">
        <w:rPr>
          <w:rFonts w:ascii="Calibri" w:hAnsi="Calibri" w:cs="Calibri"/>
          <w:sz w:val="24"/>
        </w:rPr>
        <w:t xml:space="preserve">means this Simple Agreement for Future Tokens. </w:t>
      </w:r>
    </w:p>
    <w:p w14:paraId="14C70276" w14:textId="77777777" w:rsidR="00F7503B" w:rsidRPr="006A707A" w:rsidRDefault="00F7503B" w:rsidP="00F7503B">
      <w:pPr>
        <w:spacing w:after="0" w:line="259" w:lineRule="auto"/>
        <w:ind w:right="0" w:firstLine="0"/>
        <w:jc w:val="left"/>
        <w:rPr>
          <w:rFonts w:ascii="Calibri" w:hAnsi="Calibri" w:cs="Calibri"/>
          <w:sz w:val="24"/>
        </w:rPr>
      </w:pPr>
      <w:r w:rsidRPr="006A707A">
        <w:rPr>
          <w:rFonts w:ascii="Calibri" w:hAnsi="Calibri" w:cs="Calibri"/>
          <w:sz w:val="24"/>
        </w:rPr>
        <w:t xml:space="preserve"> </w:t>
      </w:r>
    </w:p>
    <w:p w14:paraId="31B6190C" w14:textId="7258A144" w:rsidR="00F7503B" w:rsidRPr="006A707A" w:rsidRDefault="00F7503B" w:rsidP="00F7503B">
      <w:pPr>
        <w:spacing w:after="0" w:line="259" w:lineRule="auto"/>
        <w:ind w:right="0" w:hanging="10"/>
        <w:rPr>
          <w:rFonts w:ascii="Calibri" w:hAnsi="Calibri" w:cs="Calibri"/>
          <w:sz w:val="24"/>
        </w:rPr>
      </w:pPr>
      <w:r w:rsidRPr="006A707A">
        <w:rPr>
          <w:rFonts w:ascii="Calibri" w:hAnsi="Calibri" w:cs="Calibri"/>
          <w:i/>
          <w:sz w:val="24"/>
        </w:rPr>
        <w:t xml:space="preserve">           </w:t>
      </w:r>
      <w:r w:rsidR="000A061E" w:rsidRPr="006A707A">
        <w:rPr>
          <w:rFonts w:ascii="Calibri" w:hAnsi="Calibri" w:cs="Calibri"/>
          <w:i/>
          <w:sz w:val="24"/>
        </w:rPr>
        <w:t xml:space="preserve"> </w:t>
      </w:r>
      <w:r w:rsidRPr="006A707A">
        <w:rPr>
          <w:rFonts w:ascii="Calibri" w:hAnsi="Calibri" w:cs="Calibri"/>
          <w:iCs/>
          <w:sz w:val="24"/>
        </w:rPr>
        <w:t>“</w:t>
      </w:r>
      <w:r w:rsidRPr="006A707A">
        <w:rPr>
          <w:rFonts w:ascii="Calibri" w:hAnsi="Calibri" w:cs="Calibri"/>
          <w:b/>
          <w:bCs/>
          <w:iCs/>
          <w:sz w:val="24"/>
        </w:rPr>
        <w:t>OBOT</w:t>
      </w:r>
      <w:r w:rsidRPr="006A707A">
        <w:rPr>
          <w:rFonts w:ascii="Calibri" w:hAnsi="Calibri" w:cs="Calibri"/>
          <w:iCs/>
          <w:sz w:val="24"/>
        </w:rPr>
        <w:t>”</w:t>
      </w:r>
      <w:r w:rsidRPr="006A707A">
        <w:rPr>
          <w:rFonts w:ascii="Calibri" w:hAnsi="Calibri" w:cs="Calibri"/>
          <w:i/>
          <w:sz w:val="24"/>
        </w:rPr>
        <w:t xml:space="preserve"> or the “</w:t>
      </w:r>
      <w:r w:rsidRPr="006A707A">
        <w:rPr>
          <w:rFonts w:ascii="Calibri" w:hAnsi="Calibri" w:cs="Calibri"/>
          <w:b/>
          <w:i/>
          <w:sz w:val="24"/>
        </w:rPr>
        <w:t>Token</w:t>
      </w:r>
      <w:r w:rsidRPr="006A707A">
        <w:rPr>
          <w:rFonts w:ascii="Calibri" w:hAnsi="Calibri" w:cs="Calibri"/>
          <w:i/>
          <w:sz w:val="24"/>
        </w:rPr>
        <w:t xml:space="preserve">” </w:t>
      </w:r>
      <w:r w:rsidRPr="006A707A">
        <w:rPr>
          <w:rFonts w:ascii="Calibri" w:hAnsi="Calibri" w:cs="Calibri"/>
          <w:sz w:val="24"/>
        </w:rPr>
        <w:t xml:space="preserve">means the token that the Company intends to issue during the Token Launch. </w:t>
      </w:r>
    </w:p>
    <w:p w14:paraId="31EBB355" w14:textId="77777777" w:rsidR="00F7503B" w:rsidRPr="006A707A" w:rsidRDefault="00F7503B" w:rsidP="00F7503B">
      <w:pPr>
        <w:spacing w:after="0" w:line="259" w:lineRule="auto"/>
        <w:ind w:left="96" w:right="0" w:hanging="10"/>
        <w:rPr>
          <w:rFonts w:ascii="Calibri" w:hAnsi="Calibri" w:cs="Calibri"/>
          <w:sz w:val="24"/>
        </w:rPr>
      </w:pPr>
    </w:p>
    <w:p w14:paraId="3A4B92C7" w14:textId="77777777" w:rsidR="00F7503B" w:rsidRPr="006A707A" w:rsidRDefault="00F7503B" w:rsidP="000A061E">
      <w:pPr>
        <w:spacing w:after="5"/>
        <w:ind w:right="123" w:firstLine="709"/>
        <w:rPr>
          <w:rFonts w:ascii="Calibri" w:hAnsi="Calibri" w:cs="Calibri"/>
          <w:sz w:val="24"/>
        </w:rPr>
      </w:pPr>
      <w:r w:rsidRPr="006A707A">
        <w:rPr>
          <w:rFonts w:ascii="Calibri" w:hAnsi="Calibri" w:cs="Calibri"/>
          <w:sz w:val="24"/>
        </w:rPr>
        <w:t>“</w:t>
      </w:r>
      <w:r w:rsidRPr="006A707A">
        <w:rPr>
          <w:rFonts w:ascii="Calibri" w:hAnsi="Calibri" w:cs="Calibri"/>
          <w:b/>
          <w:i/>
          <w:sz w:val="24"/>
        </w:rPr>
        <w:t>Discount Price</w:t>
      </w:r>
      <w:r w:rsidRPr="006A707A">
        <w:rPr>
          <w:rFonts w:ascii="Calibri" w:hAnsi="Calibri" w:cs="Calibri"/>
          <w:sz w:val="24"/>
        </w:rPr>
        <w:t xml:space="preserve">” means the maximum price per Token sold by the Company to the public during the Token Launch multiplied by one minus the Discount Rate. For the purpose of clarity: a discount of 20% on the public price of USD 0.60 entitles the Purchaser to a price of 0.60*(1-0.20) = USD 0.48 </w:t>
      </w:r>
    </w:p>
    <w:p w14:paraId="004AC067" w14:textId="77777777" w:rsidR="00F7503B" w:rsidRPr="006A707A" w:rsidRDefault="00F7503B" w:rsidP="00F7503B">
      <w:pPr>
        <w:spacing w:after="62" w:line="259" w:lineRule="auto"/>
        <w:ind w:left="10" w:right="120" w:hanging="10"/>
        <w:rPr>
          <w:rFonts w:ascii="Calibri" w:hAnsi="Calibri" w:cs="Calibri"/>
          <w:sz w:val="24"/>
        </w:rPr>
      </w:pPr>
    </w:p>
    <w:p w14:paraId="4EC3D64E" w14:textId="19BC8D46" w:rsidR="00F7503B" w:rsidRPr="006A707A" w:rsidRDefault="00F7503B" w:rsidP="00F7503B">
      <w:pPr>
        <w:spacing w:after="62" w:line="259" w:lineRule="auto"/>
        <w:ind w:left="10" w:right="120" w:hanging="10"/>
        <w:jc w:val="left"/>
        <w:rPr>
          <w:rFonts w:ascii="Calibri" w:hAnsi="Calibri" w:cs="Calibri"/>
          <w:sz w:val="24"/>
        </w:rPr>
      </w:pPr>
      <w:r w:rsidRPr="006A707A">
        <w:rPr>
          <w:rFonts w:ascii="Calibri" w:hAnsi="Calibri" w:cs="Calibri"/>
          <w:sz w:val="24"/>
        </w:rPr>
        <w:t xml:space="preserve">            </w:t>
      </w:r>
      <w:r w:rsidR="006A707A">
        <w:rPr>
          <w:rFonts w:ascii="Calibri" w:hAnsi="Calibri" w:cs="Calibri"/>
          <w:sz w:val="24"/>
        </w:rPr>
        <w:t xml:space="preserve"> </w:t>
      </w:r>
      <w:r w:rsidRPr="006A707A">
        <w:rPr>
          <w:rFonts w:ascii="Calibri" w:hAnsi="Calibri" w:cs="Calibri"/>
          <w:sz w:val="24"/>
        </w:rPr>
        <w:t>“</w:t>
      </w:r>
      <w:r w:rsidRPr="006A707A">
        <w:rPr>
          <w:rFonts w:ascii="Calibri" w:hAnsi="Calibri" w:cs="Calibri"/>
          <w:b/>
          <w:i/>
          <w:sz w:val="24"/>
        </w:rPr>
        <w:t>Discount</w:t>
      </w:r>
      <w:r w:rsidR="00B11E0A" w:rsidRPr="006A707A">
        <w:rPr>
          <w:rFonts w:ascii="Calibri" w:hAnsi="Calibri" w:cs="Calibri"/>
          <w:b/>
          <w:i/>
          <w:sz w:val="24"/>
        </w:rPr>
        <w:t xml:space="preserve"> </w:t>
      </w:r>
      <w:r w:rsidRPr="006A707A">
        <w:rPr>
          <w:rFonts w:ascii="Calibri" w:hAnsi="Calibri" w:cs="Calibri"/>
          <w:b/>
          <w:i/>
          <w:sz w:val="24"/>
        </w:rPr>
        <w:t>Rate</w:t>
      </w:r>
      <w:r w:rsidRPr="006A707A">
        <w:rPr>
          <w:rFonts w:ascii="Calibri" w:hAnsi="Calibri" w:cs="Calibri"/>
          <w:sz w:val="24"/>
        </w:rPr>
        <w:t xml:space="preserve">” is [ </w:t>
      </w:r>
      <w:ins w:id="0" w:author="tamir hariad" w:date="2020-11-17T19:45:00Z">
        <w:r w:rsidR="007D670C">
          <w:rPr>
            <w:rFonts w:ascii="Calibri" w:hAnsi="Calibri" w:cs="Calibri"/>
            <w:sz w:val="24"/>
          </w:rPr>
          <w:t>____</w:t>
        </w:r>
      </w:ins>
      <w:r w:rsidRPr="006A707A">
        <w:rPr>
          <w:rFonts w:ascii="Calibri" w:hAnsi="Calibri" w:cs="Calibri"/>
          <w:sz w:val="24"/>
        </w:rPr>
        <w:t xml:space="preserve"> %].  </w:t>
      </w:r>
    </w:p>
    <w:p w14:paraId="4A015297" w14:textId="77777777" w:rsidR="00F7503B" w:rsidRPr="006A707A" w:rsidRDefault="00F7503B" w:rsidP="00F7503B">
      <w:pPr>
        <w:spacing w:after="62" w:line="259" w:lineRule="auto"/>
        <w:ind w:left="10" w:right="120" w:hanging="10"/>
        <w:jc w:val="left"/>
        <w:rPr>
          <w:rFonts w:ascii="Calibri" w:hAnsi="Calibri" w:cs="Calibri"/>
          <w:sz w:val="24"/>
        </w:rPr>
      </w:pPr>
    </w:p>
    <w:p w14:paraId="2FCA546E" w14:textId="77777777" w:rsidR="00F7503B" w:rsidRPr="006A707A" w:rsidRDefault="00F7503B" w:rsidP="006A707A">
      <w:pPr>
        <w:spacing w:after="17"/>
        <w:ind w:left="86" w:right="123" w:firstLine="623"/>
        <w:rPr>
          <w:rFonts w:ascii="Calibri" w:hAnsi="Calibri" w:cs="Calibri"/>
          <w:sz w:val="24"/>
        </w:rPr>
      </w:pPr>
      <w:r w:rsidRPr="006A707A">
        <w:rPr>
          <w:rFonts w:ascii="Calibri" w:hAnsi="Calibri" w:cs="Calibri"/>
          <w:sz w:val="24"/>
        </w:rPr>
        <w:t>“</w:t>
      </w:r>
      <w:r w:rsidRPr="006A707A">
        <w:rPr>
          <w:rFonts w:ascii="Calibri" w:hAnsi="Calibri" w:cs="Calibri"/>
          <w:b/>
          <w:i/>
          <w:sz w:val="24"/>
        </w:rPr>
        <w:t>Dissolution Event</w:t>
      </w:r>
      <w:r w:rsidRPr="006A707A">
        <w:rPr>
          <w:rFonts w:ascii="Calibri" w:hAnsi="Calibri" w:cs="Calibri"/>
          <w:sz w:val="24"/>
        </w:rPr>
        <w:t>” means (</w:t>
      </w:r>
      <w:proofErr w:type="spellStart"/>
      <w:r w:rsidRPr="006A707A">
        <w:rPr>
          <w:rFonts w:ascii="Calibri" w:hAnsi="Calibri" w:cs="Calibri"/>
          <w:sz w:val="24"/>
        </w:rPr>
        <w:t>i</w:t>
      </w:r>
      <w:proofErr w:type="spellEnd"/>
      <w:r w:rsidRPr="006A707A">
        <w:rPr>
          <w:rFonts w:ascii="Calibri" w:hAnsi="Calibri" w:cs="Calibri"/>
          <w:sz w:val="24"/>
        </w:rPr>
        <w:t xml:space="preserve">) a voluntary termination of operations of the Company, (ii) a general assignment of the Company's assets and liabilities for the benefit of the Company’s </w:t>
      </w:r>
      <w:r w:rsidRPr="006A707A">
        <w:rPr>
          <w:rFonts w:ascii="Calibri" w:hAnsi="Calibri" w:cs="Calibri"/>
          <w:sz w:val="24"/>
        </w:rPr>
        <w:lastRenderedPageBreak/>
        <w:t xml:space="preserve">creditors or (iii) any other liquidation, dissolution or winding up proceedings of the Company, whether voluntary or involuntary.  </w:t>
      </w:r>
    </w:p>
    <w:p w14:paraId="0015D72F" w14:textId="77777777" w:rsidR="00F7503B" w:rsidRPr="006A707A" w:rsidRDefault="00F7503B" w:rsidP="00F7503B">
      <w:pPr>
        <w:spacing w:after="17"/>
        <w:ind w:left="86" w:right="123"/>
        <w:rPr>
          <w:rFonts w:ascii="Calibri" w:hAnsi="Calibri" w:cs="Calibri"/>
          <w:sz w:val="24"/>
        </w:rPr>
      </w:pPr>
    </w:p>
    <w:p w14:paraId="761B6DA8" w14:textId="26324DD7" w:rsidR="00F7503B" w:rsidRPr="006A707A" w:rsidRDefault="00F7503B" w:rsidP="006A707A">
      <w:pPr>
        <w:ind w:left="86" w:right="516" w:firstLine="623"/>
        <w:rPr>
          <w:rFonts w:ascii="Calibri" w:hAnsi="Calibri" w:cs="Calibri"/>
          <w:sz w:val="24"/>
        </w:rPr>
      </w:pPr>
      <w:r w:rsidRPr="006A707A">
        <w:rPr>
          <w:rFonts w:ascii="Calibri" w:hAnsi="Calibri" w:cs="Calibri"/>
          <w:sz w:val="24"/>
        </w:rPr>
        <w:t>“</w:t>
      </w:r>
      <w:r w:rsidRPr="006A707A">
        <w:rPr>
          <w:rFonts w:ascii="Calibri" w:hAnsi="Calibri" w:cs="Calibri"/>
          <w:b/>
          <w:i/>
          <w:sz w:val="24"/>
        </w:rPr>
        <w:t>Purchase Amount</w:t>
      </w:r>
      <w:r w:rsidRPr="006A707A">
        <w:rPr>
          <w:rFonts w:ascii="Calibri" w:hAnsi="Calibri" w:cs="Calibri"/>
          <w:sz w:val="24"/>
        </w:rPr>
        <w:t xml:space="preserve">” means the amount of USD </w:t>
      </w:r>
      <w:proofErr w:type="gramStart"/>
      <w:r w:rsidRPr="006A707A">
        <w:rPr>
          <w:rFonts w:ascii="Calibri" w:hAnsi="Calibri" w:cs="Calibri"/>
          <w:sz w:val="24"/>
        </w:rPr>
        <w:t>[</w:t>
      </w:r>
      <w:r w:rsidRPr="006A707A">
        <w:rPr>
          <w:rFonts w:ascii="Calibri" w:hAnsi="Calibri" w:cs="Calibri"/>
          <w:sz w:val="24"/>
          <w:u w:val="single" w:color="000000"/>
        </w:rPr>
        <w:t xml:space="preserve">  </w:t>
      </w:r>
      <w:r w:rsidRPr="006A707A">
        <w:rPr>
          <w:rFonts w:ascii="Calibri" w:hAnsi="Calibri" w:cs="Calibri"/>
          <w:sz w:val="24"/>
        </w:rPr>
        <w:t>]</w:t>
      </w:r>
      <w:proofErr w:type="gramEnd"/>
      <w:r w:rsidRPr="006A707A">
        <w:rPr>
          <w:rFonts w:ascii="Calibri" w:hAnsi="Calibri" w:cs="Calibri"/>
          <w:sz w:val="24"/>
        </w:rPr>
        <w:t xml:space="preserve"> (or equivalent amount in Bitcoin or Ethereum or BTC Cash or any freely tradeable fiat currency) to be paid by the Purchaser. </w:t>
      </w:r>
    </w:p>
    <w:p w14:paraId="1ADD2D50" w14:textId="77777777" w:rsidR="006A707A" w:rsidRDefault="00F7503B" w:rsidP="006A707A">
      <w:pPr>
        <w:spacing w:after="14"/>
        <w:ind w:left="86" w:right="123" w:firstLine="623"/>
        <w:rPr>
          <w:rFonts w:ascii="Calibri" w:hAnsi="Calibri" w:cs="Calibri"/>
          <w:sz w:val="24"/>
        </w:rPr>
      </w:pPr>
      <w:r w:rsidRPr="006A707A">
        <w:rPr>
          <w:rFonts w:ascii="Calibri" w:hAnsi="Calibri" w:cs="Calibri"/>
          <w:sz w:val="24"/>
        </w:rPr>
        <w:t>“</w:t>
      </w:r>
      <w:r w:rsidRPr="006A707A">
        <w:rPr>
          <w:rFonts w:ascii="Calibri" w:hAnsi="Calibri" w:cs="Calibri"/>
          <w:b/>
          <w:i/>
          <w:sz w:val="24"/>
        </w:rPr>
        <w:t>SAFT</w:t>
      </w:r>
      <w:r w:rsidRPr="006A707A">
        <w:rPr>
          <w:rFonts w:ascii="Calibri" w:hAnsi="Calibri" w:cs="Calibri"/>
          <w:sz w:val="24"/>
        </w:rPr>
        <w:t>” means an agreement containing a right to future units of Tokens purchased by Purchasers, similar in form and content to this agreement, which a significant portion of the amount raised under the SAFTs will be used to fund the Company’s development of a decentralized blockchain-based cryptocurrency</w:t>
      </w:r>
      <w:r w:rsidR="00B11E0A" w:rsidRPr="006A707A">
        <w:rPr>
          <w:rFonts w:ascii="Calibri" w:hAnsi="Calibri" w:cs="Calibri"/>
          <w:sz w:val="24"/>
        </w:rPr>
        <w:t xml:space="preserve"> and administrative costs</w:t>
      </w:r>
      <w:r w:rsidRPr="006A707A">
        <w:rPr>
          <w:rFonts w:ascii="Calibri" w:hAnsi="Calibri" w:cs="Calibri"/>
          <w:sz w:val="24"/>
        </w:rPr>
        <w:t xml:space="preserve">, backed by </w:t>
      </w:r>
      <w:r w:rsidR="00B11E0A" w:rsidRPr="006A707A">
        <w:rPr>
          <w:rFonts w:ascii="Calibri" w:hAnsi="Calibri" w:cs="Calibri"/>
          <w:sz w:val="24"/>
        </w:rPr>
        <w:t>United States Dollar</w:t>
      </w:r>
      <w:r w:rsidRPr="006A707A">
        <w:rPr>
          <w:rFonts w:ascii="Calibri" w:hAnsi="Calibri" w:cs="Calibri"/>
          <w:sz w:val="24"/>
        </w:rPr>
        <w:t xml:space="preserve">. </w:t>
      </w:r>
    </w:p>
    <w:p w14:paraId="6EFA50AE" w14:textId="609DA559" w:rsidR="00F7503B" w:rsidRPr="006A707A" w:rsidRDefault="00F7503B" w:rsidP="006A707A">
      <w:pPr>
        <w:spacing w:after="14"/>
        <w:ind w:left="86" w:right="123" w:firstLine="623"/>
        <w:rPr>
          <w:rFonts w:ascii="Calibri" w:hAnsi="Calibri" w:cs="Calibri"/>
          <w:sz w:val="24"/>
        </w:rPr>
      </w:pPr>
      <w:r w:rsidRPr="006A707A">
        <w:rPr>
          <w:rFonts w:ascii="Calibri" w:hAnsi="Calibri" w:cs="Calibri"/>
          <w:sz w:val="24"/>
        </w:rPr>
        <w:t xml:space="preserve"> </w:t>
      </w:r>
    </w:p>
    <w:p w14:paraId="13F6260A" w14:textId="77777777" w:rsidR="00F7503B" w:rsidRPr="006A707A" w:rsidRDefault="00F7503B" w:rsidP="000A061E">
      <w:pPr>
        <w:spacing w:line="327" w:lineRule="auto"/>
        <w:ind w:left="86" w:right="123" w:firstLine="623"/>
        <w:rPr>
          <w:rFonts w:ascii="Calibri" w:hAnsi="Calibri" w:cs="Calibri"/>
          <w:sz w:val="24"/>
        </w:rPr>
      </w:pPr>
      <w:r w:rsidRPr="006A707A">
        <w:rPr>
          <w:rFonts w:ascii="Calibri" w:hAnsi="Calibri" w:cs="Calibri"/>
          <w:sz w:val="24"/>
        </w:rPr>
        <w:t>“</w:t>
      </w:r>
      <w:r w:rsidRPr="006A707A">
        <w:rPr>
          <w:rFonts w:ascii="Calibri" w:hAnsi="Calibri" w:cs="Calibri"/>
          <w:b/>
          <w:i/>
          <w:sz w:val="24"/>
        </w:rPr>
        <w:t>Token Launch</w:t>
      </w:r>
      <w:r w:rsidRPr="006A707A">
        <w:rPr>
          <w:rFonts w:ascii="Calibri" w:hAnsi="Calibri" w:cs="Calibri"/>
          <w:b/>
          <w:sz w:val="24"/>
        </w:rPr>
        <w:t xml:space="preserve">” </w:t>
      </w:r>
      <w:r w:rsidRPr="006A707A">
        <w:rPr>
          <w:rFonts w:ascii="Calibri" w:hAnsi="Calibri" w:cs="Calibri"/>
          <w:sz w:val="24"/>
        </w:rPr>
        <w:t xml:space="preserve">means a transaction or series of transactions, pursuant to which the Company will sell the Tokens to the public in a public product launch. </w:t>
      </w:r>
    </w:p>
    <w:p w14:paraId="651E06CD" w14:textId="58D0B443" w:rsidR="00F7503B" w:rsidRPr="006A707A" w:rsidRDefault="00F7503B" w:rsidP="00EA667D">
      <w:pPr>
        <w:pStyle w:val="Heading1"/>
        <w:numPr>
          <w:ilvl w:val="0"/>
          <w:numId w:val="10"/>
        </w:numPr>
        <w:tabs>
          <w:tab w:val="center" w:pos="983"/>
        </w:tabs>
        <w:spacing w:after="45"/>
        <w:rPr>
          <w:rFonts w:ascii="Calibri" w:hAnsi="Calibri" w:cs="Calibri"/>
          <w:sz w:val="24"/>
        </w:rPr>
      </w:pPr>
      <w:r w:rsidRPr="006A707A">
        <w:rPr>
          <w:rFonts w:ascii="Calibri" w:hAnsi="Calibri" w:cs="Calibri"/>
          <w:sz w:val="24"/>
        </w:rPr>
        <w:t xml:space="preserve">Purpose </w:t>
      </w:r>
    </w:p>
    <w:p w14:paraId="4BF7D704" w14:textId="77777777" w:rsidR="00F7503B" w:rsidRPr="006A707A" w:rsidRDefault="00F7503B" w:rsidP="00F7503B">
      <w:pPr>
        <w:spacing w:after="0" w:line="259" w:lineRule="auto"/>
        <w:ind w:right="0" w:firstLine="0"/>
        <w:jc w:val="left"/>
        <w:rPr>
          <w:rFonts w:ascii="Calibri" w:hAnsi="Calibri" w:cs="Calibri"/>
          <w:sz w:val="24"/>
        </w:rPr>
      </w:pPr>
      <w:r w:rsidRPr="006A707A">
        <w:rPr>
          <w:rFonts w:ascii="Calibri" w:hAnsi="Calibri" w:cs="Calibri"/>
          <w:b/>
          <w:i/>
          <w:sz w:val="24"/>
        </w:rPr>
        <w:t xml:space="preserve"> </w:t>
      </w:r>
    </w:p>
    <w:p w14:paraId="7E00878C" w14:textId="5D06E41B" w:rsidR="00F7503B" w:rsidRPr="006A707A" w:rsidRDefault="00F7503B" w:rsidP="00F7503B">
      <w:pPr>
        <w:spacing w:after="255"/>
        <w:ind w:left="86" w:right="123" w:firstLine="0"/>
        <w:rPr>
          <w:rFonts w:ascii="Calibri" w:hAnsi="Calibri" w:cs="Calibri"/>
          <w:sz w:val="24"/>
        </w:rPr>
      </w:pPr>
      <w:r w:rsidRPr="006A707A">
        <w:rPr>
          <w:rFonts w:ascii="Calibri" w:hAnsi="Calibri" w:cs="Calibri"/>
          <w:sz w:val="24"/>
        </w:rPr>
        <w:t>The purpose of this Agreement is to grant to the Purchaser a right (the "</w:t>
      </w:r>
      <w:r w:rsidRPr="006A707A">
        <w:rPr>
          <w:rFonts w:ascii="Calibri" w:hAnsi="Calibri" w:cs="Calibri"/>
          <w:b/>
          <w:i/>
          <w:sz w:val="24"/>
        </w:rPr>
        <w:t>Right</w:t>
      </w:r>
      <w:r w:rsidRPr="006A707A">
        <w:rPr>
          <w:rFonts w:ascii="Calibri" w:hAnsi="Calibri" w:cs="Calibri"/>
          <w:sz w:val="24"/>
        </w:rPr>
        <w:t>") to certain units of OBOT</w:t>
      </w:r>
      <w:r w:rsidR="00B11E0A" w:rsidRPr="006A707A">
        <w:rPr>
          <w:rFonts w:ascii="Calibri" w:hAnsi="Calibri" w:cs="Calibri"/>
          <w:sz w:val="24"/>
        </w:rPr>
        <w:t xml:space="preserve"> (Token)</w:t>
      </w:r>
      <w:r w:rsidRPr="006A707A">
        <w:rPr>
          <w:rFonts w:ascii="Calibri" w:hAnsi="Calibri" w:cs="Calibri"/>
          <w:sz w:val="24"/>
        </w:rPr>
        <w:t xml:space="preserve"> in exchange for the payment of the Purchase Amount. </w:t>
      </w:r>
    </w:p>
    <w:p w14:paraId="755CF08E" w14:textId="52FDEB1E" w:rsidR="00F7503B" w:rsidRPr="006A707A" w:rsidRDefault="00F7503B" w:rsidP="00EA667D">
      <w:pPr>
        <w:pStyle w:val="Heading1"/>
        <w:numPr>
          <w:ilvl w:val="0"/>
          <w:numId w:val="10"/>
        </w:numPr>
        <w:tabs>
          <w:tab w:val="center" w:pos="906"/>
        </w:tabs>
        <w:spacing w:after="31"/>
        <w:rPr>
          <w:rFonts w:ascii="Calibri" w:hAnsi="Calibri" w:cs="Calibri"/>
          <w:sz w:val="24"/>
        </w:rPr>
      </w:pPr>
      <w:r w:rsidRPr="006A707A">
        <w:rPr>
          <w:rFonts w:ascii="Calibri" w:hAnsi="Calibri" w:cs="Calibri"/>
          <w:sz w:val="24"/>
        </w:rPr>
        <w:t xml:space="preserve">Events </w:t>
      </w:r>
    </w:p>
    <w:p w14:paraId="09856A9B" w14:textId="77777777" w:rsidR="00F7503B" w:rsidRPr="006A707A" w:rsidRDefault="00F7503B" w:rsidP="00F7503B">
      <w:pPr>
        <w:spacing w:after="0" w:line="259" w:lineRule="auto"/>
        <w:ind w:right="0" w:firstLine="0"/>
        <w:jc w:val="left"/>
        <w:rPr>
          <w:rFonts w:ascii="Calibri" w:hAnsi="Calibri" w:cs="Calibri"/>
          <w:sz w:val="24"/>
        </w:rPr>
      </w:pPr>
      <w:r w:rsidRPr="006A707A">
        <w:rPr>
          <w:rFonts w:ascii="Calibri" w:hAnsi="Calibri" w:cs="Calibri"/>
          <w:b/>
          <w:i/>
          <w:sz w:val="24"/>
        </w:rPr>
        <w:t xml:space="preserve"> </w:t>
      </w:r>
    </w:p>
    <w:p w14:paraId="5E5768E4" w14:textId="77777777" w:rsidR="00F7503B" w:rsidRPr="006A707A" w:rsidRDefault="00F7503B" w:rsidP="00F7503B">
      <w:pPr>
        <w:numPr>
          <w:ilvl w:val="0"/>
          <w:numId w:val="1"/>
        </w:numPr>
        <w:ind w:right="123"/>
        <w:rPr>
          <w:rFonts w:ascii="Calibri" w:hAnsi="Calibri" w:cs="Calibri"/>
          <w:sz w:val="24"/>
        </w:rPr>
      </w:pPr>
      <w:r w:rsidRPr="006A707A">
        <w:rPr>
          <w:rFonts w:ascii="Calibri" w:hAnsi="Calibri" w:cs="Calibri"/>
          <w:b/>
          <w:sz w:val="24"/>
          <w:u w:val="single" w:color="000000"/>
        </w:rPr>
        <w:t>Token Launch</w:t>
      </w:r>
      <w:r w:rsidRPr="006A707A">
        <w:rPr>
          <w:rFonts w:ascii="Calibri" w:hAnsi="Calibri" w:cs="Calibri"/>
          <w:sz w:val="24"/>
        </w:rPr>
        <w:t xml:space="preserve">. If there is a Token Launch before the expiration or termination of this Agreement, the Company will automatically issue to the Purchaser a number of units of the Token equal to the Purchase Amount divided by the Discount Price. </w:t>
      </w:r>
    </w:p>
    <w:p w14:paraId="5A5FCF97" w14:textId="77777777" w:rsidR="00F7503B" w:rsidRPr="006A707A" w:rsidRDefault="00F7503B" w:rsidP="00F7503B">
      <w:pPr>
        <w:ind w:left="86" w:right="123" w:firstLine="0"/>
        <w:rPr>
          <w:rFonts w:ascii="Calibri" w:hAnsi="Calibri" w:cs="Calibri"/>
          <w:sz w:val="24"/>
        </w:rPr>
      </w:pPr>
      <w:r w:rsidRPr="006A707A">
        <w:rPr>
          <w:rFonts w:ascii="Calibri" w:hAnsi="Calibri" w:cs="Calibri"/>
          <w:sz w:val="24"/>
        </w:rPr>
        <w:t xml:space="preserve">In connection with and prior to the issuance of Tokens by the Company to the Purchaser pursuant to this Section 3 (a): </w:t>
      </w:r>
    </w:p>
    <w:p w14:paraId="28ABA8C0" w14:textId="77777777" w:rsidR="00F7503B" w:rsidRPr="006A707A" w:rsidRDefault="00F7503B" w:rsidP="00F7503B">
      <w:pPr>
        <w:numPr>
          <w:ilvl w:val="1"/>
          <w:numId w:val="1"/>
        </w:numPr>
        <w:spacing w:after="37" w:line="259" w:lineRule="auto"/>
        <w:ind w:right="121" w:hanging="341"/>
        <w:rPr>
          <w:rFonts w:ascii="Calibri" w:hAnsi="Calibri" w:cs="Calibri"/>
          <w:sz w:val="24"/>
        </w:rPr>
      </w:pPr>
      <w:r w:rsidRPr="006A707A">
        <w:rPr>
          <w:rFonts w:ascii="Calibri" w:hAnsi="Calibri" w:cs="Calibri"/>
          <w:sz w:val="24"/>
        </w:rPr>
        <w:t xml:space="preserve">The Purchaser will execute and deliver to the Company any and all other </w:t>
      </w:r>
    </w:p>
    <w:p w14:paraId="5C759FDF" w14:textId="77777777" w:rsidR="00F7503B" w:rsidRPr="006A707A" w:rsidRDefault="00F7503B" w:rsidP="00F7503B">
      <w:pPr>
        <w:ind w:left="86" w:right="123" w:firstLine="0"/>
        <w:rPr>
          <w:rFonts w:ascii="Calibri" w:hAnsi="Calibri" w:cs="Calibri"/>
          <w:sz w:val="24"/>
        </w:rPr>
      </w:pPr>
      <w:r w:rsidRPr="006A707A">
        <w:rPr>
          <w:rFonts w:ascii="Calibri" w:hAnsi="Calibri" w:cs="Calibri"/>
          <w:sz w:val="24"/>
        </w:rPr>
        <w:t xml:space="preserve">transaction documents related to this SAFT, including verification of accredited investor status or non-U.S. person status under the applicable laws; and </w:t>
      </w:r>
    </w:p>
    <w:p w14:paraId="27830ADA" w14:textId="77777777" w:rsidR="00F7503B" w:rsidRPr="006A707A" w:rsidRDefault="00F7503B" w:rsidP="00F7503B">
      <w:pPr>
        <w:numPr>
          <w:ilvl w:val="1"/>
          <w:numId w:val="1"/>
        </w:numPr>
        <w:spacing w:after="46"/>
        <w:ind w:right="121" w:hanging="341"/>
        <w:rPr>
          <w:rFonts w:ascii="Calibri" w:hAnsi="Calibri" w:cs="Calibri"/>
          <w:sz w:val="24"/>
        </w:rPr>
      </w:pPr>
      <w:r w:rsidRPr="006A707A">
        <w:rPr>
          <w:rFonts w:ascii="Calibri" w:hAnsi="Calibri" w:cs="Calibri"/>
          <w:sz w:val="24"/>
        </w:rPr>
        <w:t xml:space="preserve">The Purchaser will provide to the Company a wallet address for which to </w:t>
      </w:r>
    </w:p>
    <w:p w14:paraId="694402B1" w14:textId="77777777" w:rsidR="00F7503B" w:rsidRPr="006A707A" w:rsidRDefault="00F7503B" w:rsidP="00F7503B">
      <w:pPr>
        <w:ind w:left="86" w:right="123" w:firstLine="0"/>
        <w:rPr>
          <w:rFonts w:ascii="Calibri" w:hAnsi="Calibri" w:cs="Calibri"/>
          <w:sz w:val="24"/>
        </w:rPr>
      </w:pPr>
      <w:r w:rsidRPr="006A707A">
        <w:rPr>
          <w:rFonts w:ascii="Calibri" w:hAnsi="Calibri" w:cs="Calibri"/>
          <w:sz w:val="24"/>
        </w:rPr>
        <w:t xml:space="preserve">allocate Purchaser's Tokens upon the Token Launch. </w:t>
      </w:r>
    </w:p>
    <w:p w14:paraId="712834A9" w14:textId="77777777" w:rsidR="00F7503B" w:rsidRPr="006A707A" w:rsidRDefault="00F7503B" w:rsidP="00F7503B">
      <w:pPr>
        <w:spacing w:after="0"/>
        <w:ind w:left="86" w:right="123" w:firstLine="0"/>
        <w:rPr>
          <w:rFonts w:ascii="Calibri" w:hAnsi="Calibri" w:cs="Calibri"/>
          <w:sz w:val="24"/>
        </w:rPr>
      </w:pPr>
      <w:r w:rsidRPr="006A707A">
        <w:rPr>
          <w:rFonts w:ascii="Calibri" w:hAnsi="Calibri" w:cs="Calibri"/>
          <w:sz w:val="24"/>
        </w:rPr>
        <w:t xml:space="preserve">The Purchaser agrees to the following vesting schedule: </w:t>
      </w:r>
    </w:p>
    <w:p w14:paraId="2E793AF8" w14:textId="77777777" w:rsidR="00F7503B" w:rsidRPr="006A707A" w:rsidRDefault="00F7503B" w:rsidP="00F7503B">
      <w:pPr>
        <w:spacing w:after="0" w:line="259" w:lineRule="auto"/>
        <w:ind w:right="0" w:firstLine="0"/>
        <w:jc w:val="left"/>
        <w:rPr>
          <w:rFonts w:ascii="Calibri" w:hAnsi="Calibri" w:cs="Calibri"/>
          <w:sz w:val="24"/>
        </w:rPr>
      </w:pPr>
      <w:r w:rsidRPr="006A707A">
        <w:rPr>
          <w:rFonts w:ascii="Calibri" w:hAnsi="Calibri" w:cs="Calibri"/>
          <w:sz w:val="24"/>
        </w:rPr>
        <w:t xml:space="preserve"> </w:t>
      </w:r>
    </w:p>
    <w:p w14:paraId="7BD8146E" w14:textId="3A4833E7" w:rsidR="00F7503B" w:rsidRPr="006A707A" w:rsidRDefault="001830FD" w:rsidP="00F7503B">
      <w:pPr>
        <w:spacing w:after="115" w:line="336" w:lineRule="auto"/>
        <w:ind w:left="96" w:right="0" w:hanging="10"/>
        <w:jc w:val="left"/>
        <w:rPr>
          <w:rFonts w:ascii="Calibri" w:hAnsi="Calibri" w:cs="Calibri"/>
          <w:sz w:val="24"/>
        </w:rPr>
      </w:pPr>
      <w:r w:rsidRPr="006A707A">
        <w:rPr>
          <w:rFonts w:ascii="Calibri" w:hAnsi="Calibri" w:cs="Calibri"/>
          <w:b/>
          <w:sz w:val="24"/>
        </w:rPr>
        <w:t>100</w:t>
      </w:r>
      <w:r w:rsidR="00F7503B" w:rsidRPr="006A707A">
        <w:rPr>
          <w:rFonts w:ascii="Calibri" w:hAnsi="Calibri" w:cs="Calibri"/>
          <w:b/>
          <w:sz w:val="24"/>
        </w:rPr>
        <w:t xml:space="preserve">% of the tokens will be released (freely transferable) at Token Launch. </w:t>
      </w:r>
    </w:p>
    <w:p w14:paraId="21C0C3A3" w14:textId="7B1E1044" w:rsidR="006A707A" w:rsidRDefault="00F7503B" w:rsidP="006A707A">
      <w:pPr>
        <w:numPr>
          <w:ilvl w:val="0"/>
          <w:numId w:val="1"/>
        </w:numPr>
        <w:spacing w:after="16"/>
        <w:ind w:right="123"/>
        <w:rPr>
          <w:rFonts w:ascii="Calibri" w:hAnsi="Calibri" w:cs="Calibri"/>
          <w:sz w:val="24"/>
        </w:rPr>
      </w:pPr>
      <w:r w:rsidRPr="006A707A">
        <w:rPr>
          <w:rFonts w:ascii="Calibri" w:hAnsi="Calibri" w:cs="Calibri"/>
          <w:b/>
          <w:sz w:val="24"/>
          <w:u w:val="single" w:color="000000"/>
        </w:rPr>
        <w:t>Dissolution Event</w:t>
      </w:r>
      <w:r w:rsidRPr="006A707A">
        <w:rPr>
          <w:rFonts w:ascii="Calibri" w:hAnsi="Calibri" w:cs="Calibri"/>
          <w:sz w:val="24"/>
        </w:rPr>
        <w:t>. If there is a Dissolution Event before this Agreement expires or terminates, the Company will pay an amount equal to the Purchase Amount multiplied by one minus the Discount Rate (the “</w:t>
      </w:r>
      <w:r w:rsidRPr="006A707A">
        <w:rPr>
          <w:rFonts w:ascii="Calibri" w:hAnsi="Calibri" w:cs="Calibri"/>
          <w:b/>
          <w:i/>
          <w:sz w:val="24"/>
        </w:rPr>
        <w:t>Discounted Purchase Amount</w:t>
      </w:r>
      <w:r w:rsidRPr="006A707A">
        <w:rPr>
          <w:rFonts w:ascii="Calibri" w:hAnsi="Calibri" w:cs="Calibri"/>
          <w:sz w:val="24"/>
        </w:rPr>
        <w:t>”), due and payable to the Purchaser immediately prior to, or concurrent with, the consummation of the Dissolution Event, subject to the rights and preferences of others creditors of the Company If immediately prior to the consummation of the Dissolution Event, the assets of the Company that remain legally available for distribution to the Purchaser and all holders of all other SAFTs (the “</w:t>
      </w:r>
      <w:r w:rsidRPr="006A707A">
        <w:rPr>
          <w:rFonts w:ascii="Calibri" w:hAnsi="Calibri" w:cs="Calibri"/>
          <w:b/>
          <w:i/>
          <w:sz w:val="24"/>
        </w:rPr>
        <w:t>Dissolving Purchasers</w:t>
      </w:r>
      <w:r w:rsidRPr="006A707A">
        <w:rPr>
          <w:rFonts w:ascii="Calibri" w:hAnsi="Calibri" w:cs="Calibri"/>
          <w:sz w:val="24"/>
        </w:rPr>
        <w:t xml:space="preserve">”), are insufficient to permit the payment to the Dissolving Purchasers of their respective Discounted Purchase Amounts, then the remaining assets of the Company legally available for distribution, following all distributions to the preferred creditors of the Company, will be distributed with equal priority and pro rata among the Dissolving Purchasers in proportion to the Discounted Purchase Amounts they would otherwise be entitled to receive pursuant to this Section 3(b). Any distributed amounts shall be in </w:t>
      </w:r>
      <w:r w:rsidR="00602AE3" w:rsidRPr="006A707A">
        <w:rPr>
          <w:rFonts w:ascii="Calibri" w:hAnsi="Calibri" w:cs="Calibri"/>
          <w:sz w:val="24"/>
        </w:rPr>
        <w:t>United States Dollar</w:t>
      </w:r>
      <w:r w:rsidRPr="006A707A">
        <w:rPr>
          <w:rFonts w:ascii="Calibri" w:hAnsi="Calibri" w:cs="Calibri"/>
          <w:sz w:val="24"/>
        </w:rPr>
        <w:t xml:space="preserve">. </w:t>
      </w:r>
    </w:p>
    <w:p w14:paraId="4B62E88E" w14:textId="77777777" w:rsidR="006A707A" w:rsidRDefault="006A707A" w:rsidP="006A707A">
      <w:pPr>
        <w:spacing w:after="16"/>
        <w:ind w:left="801" w:right="123" w:firstLine="0"/>
        <w:rPr>
          <w:rFonts w:ascii="Calibri" w:hAnsi="Calibri" w:cs="Calibri"/>
          <w:sz w:val="24"/>
        </w:rPr>
      </w:pPr>
    </w:p>
    <w:p w14:paraId="21ED6039" w14:textId="0E064639" w:rsidR="00F7503B" w:rsidRPr="006A707A" w:rsidRDefault="00F7503B" w:rsidP="006A707A">
      <w:pPr>
        <w:numPr>
          <w:ilvl w:val="0"/>
          <w:numId w:val="1"/>
        </w:numPr>
        <w:spacing w:after="16"/>
        <w:ind w:right="123"/>
        <w:rPr>
          <w:rFonts w:ascii="Calibri" w:hAnsi="Calibri" w:cs="Calibri"/>
          <w:sz w:val="24"/>
        </w:rPr>
      </w:pPr>
      <w:r w:rsidRPr="006A707A">
        <w:rPr>
          <w:rFonts w:ascii="Calibri" w:hAnsi="Calibri" w:cs="Calibri"/>
          <w:b/>
          <w:sz w:val="24"/>
          <w:u w:val="single" w:color="000000"/>
        </w:rPr>
        <w:t>Expiration and Termination</w:t>
      </w:r>
      <w:r w:rsidRPr="006A707A">
        <w:rPr>
          <w:rFonts w:ascii="Calibri" w:hAnsi="Calibri" w:cs="Calibri"/>
          <w:sz w:val="24"/>
        </w:rPr>
        <w:t>. This Agreement will expire and terminate upon the earlier of (</w:t>
      </w:r>
      <w:proofErr w:type="spellStart"/>
      <w:r w:rsidRPr="006A707A">
        <w:rPr>
          <w:rFonts w:ascii="Calibri" w:hAnsi="Calibri" w:cs="Calibri"/>
          <w:sz w:val="24"/>
        </w:rPr>
        <w:t>i</w:t>
      </w:r>
      <w:proofErr w:type="spellEnd"/>
      <w:r w:rsidRPr="006A707A">
        <w:rPr>
          <w:rFonts w:ascii="Calibri" w:hAnsi="Calibri" w:cs="Calibri"/>
          <w:sz w:val="24"/>
        </w:rPr>
        <w:t xml:space="preserve">) the issuance of Tokens to the Purchaser pursuant to Section 3(a); (ii) the payment, or setting aside for payment, of amounts due the Purchaser pursuant to Section 3(b); (iii) </w:t>
      </w:r>
      <w:r w:rsidR="009D51C8" w:rsidRPr="006A707A">
        <w:rPr>
          <w:rFonts w:ascii="Calibri" w:hAnsi="Calibri" w:cs="Calibri"/>
          <w:sz w:val="24"/>
        </w:rPr>
        <w:t>30</w:t>
      </w:r>
      <w:r w:rsidRPr="006A707A">
        <w:rPr>
          <w:rFonts w:ascii="Calibri" w:hAnsi="Calibri" w:cs="Calibri"/>
          <w:sz w:val="24"/>
          <w:vertAlign w:val="superscript"/>
        </w:rPr>
        <w:t>th</w:t>
      </w:r>
      <w:r w:rsidRPr="006A707A">
        <w:rPr>
          <w:rFonts w:ascii="Calibri" w:hAnsi="Calibri" w:cs="Calibri"/>
          <w:sz w:val="24"/>
        </w:rPr>
        <w:t xml:space="preserve"> </w:t>
      </w:r>
      <w:r w:rsidR="009D51C8" w:rsidRPr="006A707A">
        <w:rPr>
          <w:rFonts w:ascii="Calibri" w:hAnsi="Calibri" w:cs="Calibri"/>
          <w:sz w:val="24"/>
        </w:rPr>
        <w:t>May</w:t>
      </w:r>
      <w:r w:rsidRPr="006A707A">
        <w:rPr>
          <w:rFonts w:ascii="Calibri" w:hAnsi="Calibri" w:cs="Calibri"/>
          <w:sz w:val="24"/>
        </w:rPr>
        <w:t xml:space="preserve"> 20</w:t>
      </w:r>
      <w:r w:rsidR="009D51C8" w:rsidRPr="006A707A">
        <w:rPr>
          <w:rFonts w:ascii="Calibri" w:hAnsi="Calibri" w:cs="Calibri"/>
          <w:sz w:val="24"/>
        </w:rPr>
        <w:t>21</w:t>
      </w:r>
      <w:r w:rsidRPr="006A707A">
        <w:rPr>
          <w:rFonts w:ascii="Calibri" w:hAnsi="Calibri" w:cs="Calibri"/>
          <w:sz w:val="24"/>
        </w:rPr>
        <w:t xml:space="preserve"> (the “</w:t>
      </w:r>
      <w:r w:rsidRPr="006A707A">
        <w:rPr>
          <w:rFonts w:ascii="Calibri" w:hAnsi="Calibri" w:cs="Calibri"/>
          <w:b/>
          <w:sz w:val="24"/>
        </w:rPr>
        <w:t>Deadline Date</w:t>
      </w:r>
      <w:r w:rsidRPr="006A707A">
        <w:rPr>
          <w:rFonts w:ascii="Calibri" w:hAnsi="Calibri" w:cs="Calibri"/>
          <w:sz w:val="24"/>
        </w:rPr>
        <w:t xml:space="preserve">”), if the Token Launch has not occurred as of such date.  </w:t>
      </w:r>
    </w:p>
    <w:p w14:paraId="2A912D8B" w14:textId="77777777" w:rsidR="00F7503B" w:rsidRPr="006A707A" w:rsidRDefault="00F7503B" w:rsidP="00F7503B">
      <w:pPr>
        <w:spacing w:after="115" w:line="259" w:lineRule="auto"/>
        <w:ind w:right="0" w:firstLine="0"/>
        <w:jc w:val="left"/>
        <w:rPr>
          <w:rFonts w:ascii="Calibri" w:hAnsi="Calibri" w:cs="Calibri"/>
          <w:sz w:val="24"/>
        </w:rPr>
      </w:pPr>
      <w:r w:rsidRPr="006A707A">
        <w:rPr>
          <w:rFonts w:ascii="Calibri" w:hAnsi="Calibri" w:cs="Calibri"/>
          <w:sz w:val="24"/>
        </w:rPr>
        <w:t xml:space="preserve"> </w:t>
      </w:r>
    </w:p>
    <w:p w14:paraId="1E8D083D" w14:textId="7F6FB396" w:rsidR="00F7503B" w:rsidRPr="006A707A" w:rsidRDefault="00F7503B" w:rsidP="00EA667D">
      <w:pPr>
        <w:pStyle w:val="Heading1"/>
        <w:numPr>
          <w:ilvl w:val="0"/>
          <w:numId w:val="10"/>
        </w:numPr>
        <w:rPr>
          <w:rFonts w:ascii="Calibri" w:hAnsi="Calibri" w:cs="Calibri"/>
          <w:sz w:val="24"/>
        </w:rPr>
      </w:pPr>
      <w:r w:rsidRPr="006A707A">
        <w:rPr>
          <w:rFonts w:ascii="Calibri" w:hAnsi="Calibri" w:cs="Calibri"/>
          <w:sz w:val="24"/>
        </w:rPr>
        <w:t xml:space="preserve"> Company Representations </w:t>
      </w:r>
    </w:p>
    <w:p w14:paraId="2381BE5D" w14:textId="77777777" w:rsidR="00F7503B" w:rsidRPr="006A707A" w:rsidRDefault="00F7503B" w:rsidP="00F7503B">
      <w:pPr>
        <w:spacing w:after="0" w:line="259" w:lineRule="auto"/>
        <w:ind w:right="0" w:firstLine="0"/>
        <w:jc w:val="left"/>
        <w:rPr>
          <w:rFonts w:ascii="Calibri" w:hAnsi="Calibri" w:cs="Calibri"/>
          <w:sz w:val="24"/>
        </w:rPr>
      </w:pPr>
      <w:r w:rsidRPr="006A707A">
        <w:rPr>
          <w:rFonts w:ascii="Calibri" w:hAnsi="Calibri" w:cs="Calibri"/>
          <w:b/>
          <w:i/>
          <w:sz w:val="24"/>
        </w:rPr>
        <w:t xml:space="preserve"> </w:t>
      </w:r>
    </w:p>
    <w:p w14:paraId="4370C416" w14:textId="627FB1D3" w:rsidR="00F7503B" w:rsidRPr="006A707A" w:rsidRDefault="00F7503B" w:rsidP="00F7503B">
      <w:pPr>
        <w:numPr>
          <w:ilvl w:val="0"/>
          <w:numId w:val="2"/>
        </w:numPr>
        <w:ind w:right="123"/>
        <w:rPr>
          <w:rFonts w:ascii="Calibri" w:hAnsi="Calibri" w:cs="Calibri"/>
          <w:sz w:val="24"/>
        </w:rPr>
      </w:pPr>
      <w:r w:rsidRPr="006A707A">
        <w:rPr>
          <w:rFonts w:ascii="Calibri" w:hAnsi="Calibri" w:cs="Calibri"/>
          <w:sz w:val="24"/>
        </w:rPr>
        <w:t xml:space="preserve">The Company is a corporation duly organized, validly existing and in good standing under the laws of </w:t>
      </w:r>
      <w:r w:rsidR="005432DB" w:rsidRPr="006A707A">
        <w:rPr>
          <w:rFonts w:ascii="Calibri" w:hAnsi="Calibri" w:cs="Calibri"/>
          <w:sz w:val="24"/>
        </w:rPr>
        <w:t>Estonia</w:t>
      </w:r>
      <w:r w:rsidRPr="006A707A">
        <w:rPr>
          <w:rFonts w:ascii="Calibri" w:hAnsi="Calibri" w:cs="Calibri"/>
          <w:sz w:val="24"/>
        </w:rPr>
        <w:t xml:space="preserve">, and has the power and authority to own, lease and operate its properties and carry on its business as now conducted. </w:t>
      </w:r>
    </w:p>
    <w:p w14:paraId="581F52B6" w14:textId="77777777" w:rsidR="00F7503B" w:rsidRPr="006A707A" w:rsidRDefault="00F7503B" w:rsidP="00F7503B">
      <w:pPr>
        <w:numPr>
          <w:ilvl w:val="0"/>
          <w:numId w:val="2"/>
        </w:numPr>
        <w:ind w:right="123"/>
        <w:rPr>
          <w:rFonts w:ascii="Calibri" w:hAnsi="Calibri" w:cs="Calibri"/>
          <w:sz w:val="24"/>
        </w:rPr>
      </w:pPr>
      <w:r w:rsidRPr="006A707A">
        <w:rPr>
          <w:rFonts w:ascii="Calibri" w:hAnsi="Calibri" w:cs="Calibri"/>
          <w:sz w:val="24"/>
        </w:rPr>
        <w:t>The execution, delivery and performance by the Company of this Agreement is within the power of the Company and, other than with respect to the actions to be taken when Tokens are to be issued to the Purchaser, has been duly authorized by all necessary actions on the part of the Company. This Agreement constitutes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the best knowledge of the Company, it is not in violation of (</w:t>
      </w:r>
      <w:proofErr w:type="spellStart"/>
      <w:r w:rsidRPr="006A707A">
        <w:rPr>
          <w:rFonts w:ascii="Calibri" w:hAnsi="Calibri" w:cs="Calibri"/>
          <w:sz w:val="24"/>
        </w:rPr>
        <w:t>i</w:t>
      </w:r>
      <w:proofErr w:type="spellEnd"/>
      <w:r w:rsidRPr="006A707A">
        <w:rPr>
          <w:rFonts w:ascii="Calibri" w:hAnsi="Calibri" w:cs="Calibri"/>
          <w:sz w:val="24"/>
        </w:rPr>
        <w:t xml:space="preserve">) its current articles of incorporation or bylaws, (ii) any material statute, rule or regulation applicable to the Company, or (iii) any material indenture or contract to which the Company is a party or by which it is bound, where, in each case, such violation or default, individually, or together with all such violations or defaults, could reasonably be expected to have a material adverse effect on the Company. </w:t>
      </w:r>
    </w:p>
    <w:p w14:paraId="44B4FE56" w14:textId="77777777" w:rsidR="00F7503B" w:rsidRPr="006A707A" w:rsidRDefault="00F7503B" w:rsidP="00F7503B">
      <w:pPr>
        <w:numPr>
          <w:ilvl w:val="0"/>
          <w:numId w:val="2"/>
        </w:numPr>
        <w:ind w:right="123"/>
        <w:rPr>
          <w:rFonts w:ascii="Calibri" w:hAnsi="Calibri" w:cs="Calibri"/>
          <w:sz w:val="24"/>
        </w:rPr>
      </w:pPr>
      <w:r w:rsidRPr="006A707A">
        <w:rPr>
          <w:rFonts w:ascii="Calibri" w:hAnsi="Calibri" w:cs="Calibri"/>
          <w:sz w:val="24"/>
        </w:rPr>
        <w:t>To the best knowledge of the Company, the performance and consummation of the transactions contemplated by this Agreement do not and will not: (</w:t>
      </w:r>
      <w:proofErr w:type="spellStart"/>
      <w:r w:rsidRPr="006A707A">
        <w:rPr>
          <w:rFonts w:ascii="Calibri" w:hAnsi="Calibri" w:cs="Calibri"/>
          <w:sz w:val="24"/>
        </w:rPr>
        <w:t>i</w:t>
      </w:r>
      <w:proofErr w:type="spellEnd"/>
      <w:r w:rsidRPr="006A707A">
        <w:rPr>
          <w:rFonts w:ascii="Calibri" w:hAnsi="Calibri" w:cs="Calibri"/>
          <w:sz w:val="24"/>
        </w:rPr>
        <w:t xml:space="preserve">) violate any material judgment, statute, rule or regulation applicable to the Company; (ii) result in the acceleration of any material contract to which the Company is a party or by which it is bound; or (iii) result in the creation or imposition of any lien upon any property, asset or revenue of the Company or the suspension, forfeiture, or nonrenewal of any material permit, license or authorization applicable to the Company, its business or operations. </w:t>
      </w:r>
    </w:p>
    <w:p w14:paraId="6E8E0A7F" w14:textId="77777777" w:rsidR="00F7503B" w:rsidRPr="006A707A" w:rsidRDefault="00F7503B" w:rsidP="00F7503B">
      <w:pPr>
        <w:numPr>
          <w:ilvl w:val="0"/>
          <w:numId w:val="2"/>
        </w:numPr>
        <w:spacing w:after="37" w:line="259" w:lineRule="auto"/>
        <w:ind w:right="123"/>
        <w:rPr>
          <w:rFonts w:ascii="Calibri" w:hAnsi="Calibri" w:cs="Calibri"/>
          <w:sz w:val="24"/>
        </w:rPr>
      </w:pPr>
      <w:r w:rsidRPr="006A707A">
        <w:rPr>
          <w:rFonts w:ascii="Calibri" w:hAnsi="Calibri" w:cs="Calibri"/>
          <w:sz w:val="24"/>
        </w:rPr>
        <w:t xml:space="preserve">To its best knowledge, the Company owns or possesses (or can obtain on </w:t>
      </w:r>
    </w:p>
    <w:p w14:paraId="56816C9D" w14:textId="797262EE" w:rsidR="00F7503B" w:rsidRPr="006A707A" w:rsidRDefault="00F7503B" w:rsidP="005432DB">
      <w:pPr>
        <w:ind w:left="86" w:right="123" w:firstLine="0"/>
        <w:rPr>
          <w:rFonts w:ascii="Calibri" w:hAnsi="Calibri" w:cs="Calibri"/>
          <w:sz w:val="24"/>
        </w:rPr>
      </w:pPr>
      <w:r w:rsidRPr="006A707A">
        <w:rPr>
          <w:rFonts w:ascii="Calibri" w:hAnsi="Calibri" w:cs="Calibri"/>
          <w:sz w:val="24"/>
        </w:rPr>
        <w:t xml:space="preserve">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 infringement of the rights of others.  </w:t>
      </w:r>
    </w:p>
    <w:p w14:paraId="3E3096F5" w14:textId="1D2B0B3B" w:rsidR="00F7503B" w:rsidRPr="006A707A" w:rsidRDefault="00F7503B" w:rsidP="00EA667D">
      <w:pPr>
        <w:pStyle w:val="Heading1"/>
        <w:numPr>
          <w:ilvl w:val="0"/>
          <w:numId w:val="10"/>
        </w:numPr>
        <w:rPr>
          <w:rFonts w:ascii="Calibri" w:hAnsi="Calibri" w:cs="Calibri"/>
          <w:sz w:val="24"/>
        </w:rPr>
      </w:pPr>
      <w:r w:rsidRPr="006A707A">
        <w:rPr>
          <w:rFonts w:ascii="Calibri" w:hAnsi="Calibri" w:cs="Calibri"/>
          <w:sz w:val="24"/>
        </w:rPr>
        <w:t xml:space="preserve"> Purchaser Representations </w:t>
      </w:r>
    </w:p>
    <w:p w14:paraId="691BF943" w14:textId="77777777" w:rsidR="00F7503B" w:rsidRPr="006A707A" w:rsidRDefault="00F7503B" w:rsidP="00F7503B">
      <w:pPr>
        <w:spacing w:after="0" w:line="259" w:lineRule="auto"/>
        <w:ind w:right="0" w:firstLine="0"/>
        <w:jc w:val="left"/>
        <w:rPr>
          <w:rFonts w:ascii="Calibri" w:hAnsi="Calibri" w:cs="Calibri"/>
          <w:sz w:val="24"/>
        </w:rPr>
      </w:pPr>
      <w:r w:rsidRPr="006A707A">
        <w:rPr>
          <w:rFonts w:ascii="Calibri" w:hAnsi="Calibri" w:cs="Calibri"/>
          <w:b/>
          <w:i/>
          <w:sz w:val="24"/>
        </w:rPr>
        <w:t xml:space="preserve"> </w:t>
      </w:r>
    </w:p>
    <w:p w14:paraId="71366B62" w14:textId="11CDD7FB" w:rsidR="00F7503B" w:rsidRPr="006A707A" w:rsidRDefault="00F7503B" w:rsidP="00F7503B">
      <w:pPr>
        <w:numPr>
          <w:ilvl w:val="0"/>
          <w:numId w:val="3"/>
        </w:numPr>
        <w:ind w:right="123"/>
        <w:rPr>
          <w:rFonts w:ascii="Calibri" w:hAnsi="Calibri" w:cs="Calibri"/>
          <w:sz w:val="24"/>
        </w:rPr>
      </w:pPr>
      <w:r w:rsidRPr="006A707A">
        <w:rPr>
          <w:rFonts w:ascii="Calibri" w:hAnsi="Calibri" w:cs="Calibri"/>
          <w:sz w:val="24"/>
        </w:rPr>
        <w:t xml:space="preserve">The Purchaser has full legal capacity, power and authority to execute and deliver this Agreement and to perform its obligations hereunder. This Agreement constitutes valid and binding obligation of the Purchaser, enforceable in accordance with its terms. </w:t>
      </w:r>
      <w:r w:rsidR="001B0D44">
        <w:rPr>
          <w:rFonts w:ascii="Calibri" w:hAnsi="Calibri" w:cs="Calibri"/>
          <w:sz w:val="24"/>
        </w:rPr>
        <w:t>The Purchaser ha</w:t>
      </w:r>
      <w:r w:rsidR="00142E13">
        <w:rPr>
          <w:rFonts w:ascii="Calibri" w:hAnsi="Calibri" w:cs="Calibri"/>
          <w:sz w:val="24"/>
        </w:rPr>
        <w:t xml:space="preserve">s legitimate source of funds to be used for the purchase of the Tokens. </w:t>
      </w:r>
      <w:r w:rsidR="001B0D44">
        <w:rPr>
          <w:rFonts w:ascii="Calibri" w:hAnsi="Calibri" w:cs="Calibri"/>
          <w:sz w:val="24"/>
        </w:rPr>
        <w:t xml:space="preserve"> </w:t>
      </w:r>
    </w:p>
    <w:p w14:paraId="4FC28BF5" w14:textId="6FCD295F" w:rsidR="00F7503B" w:rsidRPr="006A707A" w:rsidRDefault="00F7503B" w:rsidP="00F7503B">
      <w:pPr>
        <w:numPr>
          <w:ilvl w:val="0"/>
          <w:numId w:val="3"/>
        </w:numPr>
        <w:ind w:right="123"/>
        <w:rPr>
          <w:rFonts w:ascii="Calibri" w:hAnsi="Calibri" w:cs="Calibri"/>
          <w:sz w:val="24"/>
        </w:rPr>
      </w:pPr>
      <w:r w:rsidRPr="006A707A">
        <w:rPr>
          <w:rFonts w:ascii="Calibri" w:hAnsi="Calibri" w:cs="Calibri"/>
          <w:sz w:val="24"/>
        </w:rPr>
        <w:t>The Purchaser is aware that this SAFT may be qualified as a security in certain jurisdictions and that the offers and sales of this SAFT have not been registered under any country’s securities laws and, therefore, cannot be resold except in compliance with the applicable country’s laws. The Purchaser is entering into this Agreement for its own account</w:t>
      </w:r>
      <w:r w:rsidR="001B0D44">
        <w:rPr>
          <w:rFonts w:ascii="Calibri" w:hAnsi="Calibri" w:cs="Calibri"/>
          <w:sz w:val="24"/>
        </w:rPr>
        <w:t xml:space="preserve"> and his/her own risk </w:t>
      </w:r>
      <w:r w:rsidRPr="006A707A">
        <w:rPr>
          <w:rFonts w:ascii="Calibri" w:hAnsi="Calibri" w:cs="Calibri"/>
          <w:sz w:val="24"/>
        </w:rPr>
        <w:t xml:space="preserve">for investment, not as a nominee or agent, and not with a view to, or for resale in connection with, the distribution thereof, and the Purchaser has no present intention of selling, granting any participation in, or otherwise distributing the same. The Purchaser has such knowledge and experience in financial and business matters that the Purchaser is capable of evaluating the merits and risks of such investment, is able to incur a complete loss of such investment without impairing the Purchaser’s financial condition and is able to bear the economic risk of such investment for an indefinite period of time. </w:t>
      </w:r>
    </w:p>
    <w:p w14:paraId="0D4ACCFB" w14:textId="74FBDF98" w:rsidR="00EA667D" w:rsidRDefault="00F7503B" w:rsidP="00EA667D">
      <w:pPr>
        <w:pStyle w:val="ListParagraph"/>
        <w:numPr>
          <w:ilvl w:val="0"/>
          <w:numId w:val="3"/>
        </w:numPr>
        <w:ind w:right="123"/>
        <w:rPr>
          <w:ins w:id="1" w:author="tamir hariad" w:date="2020-11-17T19:45:00Z"/>
          <w:rFonts w:ascii="Calibri" w:hAnsi="Calibri" w:cs="Calibri"/>
          <w:sz w:val="24"/>
        </w:rPr>
      </w:pPr>
      <w:r w:rsidRPr="006A707A">
        <w:rPr>
          <w:rFonts w:ascii="Calibri" w:hAnsi="Calibri" w:cs="Calibri"/>
          <w:sz w:val="24"/>
        </w:rPr>
        <w:t xml:space="preserve">The Purchaser is not relying on any advice or recommendation (whether written or oral) of the Company. The Purchaser enters into this Agreement based on the Purchaser's own judgement and upon advice from such professional advisers as it has deemed it necessary to consult. </w:t>
      </w:r>
    </w:p>
    <w:p w14:paraId="7DBDBB6F" w14:textId="77777777" w:rsidR="00D65F51" w:rsidRPr="00D65F51" w:rsidRDefault="00D65F51" w:rsidP="00D65F51">
      <w:pPr>
        <w:ind w:right="123"/>
        <w:rPr>
          <w:rFonts w:ascii="Calibri" w:hAnsi="Calibri" w:cs="Calibri"/>
          <w:sz w:val="24"/>
          <w:rPrChange w:id="2" w:author="tamir hariad" w:date="2020-11-17T19:45:00Z">
            <w:rPr/>
          </w:rPrChange>
        </w:rPr>
        <w:pPrChange w:id="3" w:author="tamir hariad" w:date="2020-11-17T19:45:00Z">
          <w:pPr>
            <w:pStyle w:val="ListParagraph"/>
            <w:numPr>
              <w:numId w:val="3"/>
            </w:numPr>
            <w:ind w:left="86" w:right="123"/>
          </w:pPr>
        </w:pPrChange>
      </w:pPr>
    </w:p>
    <w:p w14:paraId="65F8380B" w14:textId="77777777" w:rsidR="00EA667D" w:rsidRPr="006A707A" w:rsidRDefault="00EA667D" w:rsidP="00EA667D">
      <w:pPr>
        <w:pStyle w:val="ListParagraph"/>
        <w:ind w:left="801" w:right="123" w:firstLine="0"/>
        <w:rPr>
          <w:rFonts w:ascii="Calibri" w:hAnsi="Calibri" w:cs="Calibri"/>
          <w:sz w:val="24"/>
        </w:rPr>
      </w:pPr>
    </w:p>
    <w:p w14:paraId="4C45EAA4" w14:textId="45998620" w:rsidR="00F7503B" w:rsidRPr="006A707A" w:rsidRDefault="00F7503B" w:rsidP="00EA667D">
      <w:pPr>
        <w:pStyle w:val="ListParagraph"/>
        <w:numPr>
          <w:ilvl w:val="0"/>
          <w:numId w:val="10"/>
        </w:numPr>
        <w:ind w:right="123"/>
        <w:rPr>
          <w:rFonts w:ascii="Calibri" w:hAnsi="Calibri" w:cs="Calibri"/>
          <w:b/>
          <w:bCs/>
          <w:sz w:val="24"/>
        </w:rPr>
      </w:pPr>
      <w:r w:rsidRPr="006A707A">
        <w:rPr>
          <w:rFonts w:ascii="Calibri" w:hAnsi="Calibri" w:cs="Calibri"/>
          <w:b/>
          <w:bCs/>
          <w:sz w:val="24"/>
        </w:rPr>
        <w:t xml:space="preserve">Procedures for Purchase of Rights and Valuation of Purchase Amount </w:t>
      </w:r>
    </w:p>
    <w:p w14:paraId="314777CF" w14:textId="77777777" w:rsidR="00F7503B" w:rsidRPr="006A707A" w:rsidRDefault="00F7503B" w:rsidP="00F7503B">
      <w:pPr>
        <w:spacing w:after="0" w:line="259" w:lineRule="auto"/>
        <w:ind w:right="0" w:firstLine="0"/>
        <w:jc w:val="left"/>
        <w:rPr>
          <w:rFonts w:ascii="Calibri" w:hAnsi="Calibri" w:cs="Calibri"/>
          <w:sz w:val="24"/>
        </w:rPr>
      </w:pPr>
      <w:r w:rsidRPr="006A707A">
        <w:rPr>
          <w:rFonts w:ascii="Calibri" w:hAnsi="Calibri" w:cs="Calibri"/>
          <w:b/>
          <w:i/>
          <w:sz w:val="24"/>
        </w:rPr>
        <w:t xml:space="preserve"> </w:t>
      </w:r>
    </w:p>
    <w:p w14:paraId="1DCC1F10" w14:textId="7F38522E" w:rsidR="00F7503B" w:rsidRPr="006A707A" w:rsidRDefault="00F7503B" w:rsidP="00F7503B">
      <w:pPr>
        <w:numPr>
          <w:ilvl w:val="0"/>
          <w:numId w:val="4"/>
        </w:numPr>
        <w:spacing w:after="41"/>
        <w:ind w:right="123"/>
        <w:rPr>
          <w:rFonts w:ascii="Calibri" w:hAnsi="Calibri" w:cs="Calibri"/>
          <w:sz w:val="24"/>
        </w:rPr>
      </w:pPr>
      <w:r w:rsidRPr="006A707A">
        <w:rPr>
          <w:rFonts w:ascii="Calibri" w:hAnsi="Calibri" w:cs="Calibri"/>
          <w:sz w:val="24"/>
        </w:rPr>
        <w:t xml:space="preserve">The Company will accept payment for the Right purchased under this SAFT in </w:t>
      </w:r>
      <w:r w:rsidR="009C326D" w:rsidRPr="006A707A">
        <w:rPr>
          <w:rFonts w:ascii="Calibri" w:hAnsi="Calibri" w:cs="Calibri"/>
          <w:sz w:val="24"/>
        </w:rPr>
        <w:t>United States Dollar</w:t>
      </w:r>
      <w:r w:rsidRPr="006A707A">
        <w:rPr>
          <w:rFonts w:ascii="Calibri" w:hAnsi="Calibri" w:cs="Calibri"/>
          <w:sz w:val="24"/>
        </w:rPr>
        <w:t xml:space="preserve">, Bitcoin and Ethereum. Purchaser shall make the required payment to the </w:t>
      </w:r>
    </w:p>
    <w:p w14:paraId="3AD05AA4" w14:textId="77777777" w:rsidR="00F7503B" w:rsidRPr="006A707A" w:rsidRDefault="00F7503B" w:rsidP="00F7503B">
      <w:pPr>
        <w:ind w:left="86" w:right="123" w:firstLine="0"/>
        <w:rPr>
          <w:rFonts w:ascii="Calibri" w:hAnsi="Calibri" w:cs="Calibri"/>
          <w:sz w:val="24"/>
        </w:rPr>
      </w:pPr>
      <w:r w:rsidRPr="006A707A">
        <w:rPr>
          <w:rFonts w:ascii="Calibri" w:hAnsi="Calibri" w:cs="Calibri"/>
          <w:sz w:val="24"/>
        </w:rPr>
        <w:t xml:space="preserve">Company in consideration for Purchaser’s purchase of the Right pursuant to the SAFT through the procedures set forth on </w:t>
      </w:r>
      <w:r w:rsidRPr="006A707A">
        <w:rPr>
          <w:rFonts w:ascii="Calibri" w:hAnsi="Calibri" w:cs="Calibri"/>
          <w:i/>
          <w:sz w:val="24"/>
          <w:u w:val="single" w:color="000000"/>
        </w:rPr>
        <w:t>Exhibit A</w:t>
      </w:r>
      <w:r w:rsidRPr="006A707A">
        <w:rPr>
          <w:rFonts w:ascii="Calibri" w:hAnsi="Calibri" w:cs="Calibri"/>
          <w:i/>
          <w:sz w:val="24"/>
        </w:rPr>
        <w:t xml:space="preserve"> </w:t>
      </w:r>
      <w:r w:rsidRPr="006A707A">
        <w:rPr>
          <w:rFonts w:ascii="Calibri" w:hAnsi="Calibri" w:cs="Calibri"/>
          <w:sz w:val="24"/>
        </w:rPr>
        <w:t xml:space="preserve">hereof. </w:t>
      </w:r>
    </w:p>
    <w:p w14:paraId="4DD4F7D8" w14:textId="4FF540D3" w:rsidR="00EA667D" w:rsidRPr="006A707A" w:rsidRDefault="00F7503B" w:rsidP="00F7503B">
      <w:pPr>
        <w:numPr>
          <w:ilvl w:val="0"/>
          <w:numId w:val="4"/>
        </w:numPr>
        <w:spacing w:after="0" w:line="323" w:lineRule="auto"/>
        <w:ind w:right="123"/>
        <w:rPr>
          <w:rFonts w:ascii="Calibri" w:hAnsi="Calibri" w:cs="Calibri"/>
          <w:sz w:val="24"/>
        </w:rPr>
      </w:pPr>
      <w:r w:rsidRPr="006A707A">
        <w:rPr>
          <w:rFonts w:ascii="Calibri" w:hAnsi="Calibri" w:cs="Calibri"/>
          <w:sz w:val="24"/>
        </w:rPr>
        <w:t xml:space="preserve">For purposes of this SAFT, the value of the Purchase Amount shall be deemed in </w:t>
      </w:r>
      <w:r w:rsidR="009C326D" w:rsidRPr="006A707A">
        <w:rPr>
          <w:rFonts w:ascii="Calibri" w:hAnsi="Calibri" w:cs="Calibri"/>
          <w:sz w:val="24"/>
        </w:rPr>
        <w:t xml:space="preserve">United States Dollar </w:t>
      </w:r>
      <w:r w:rsidRPr="006A707A">
        <w:rPr>
          <w:rFonts w:ascii="Calibri" w:hAnsi="Calibri" w:cs="Calibri"/>
          <w:sz w:val="24"/>
        </w:rPr>
        <w:t xml:space="preserve">whether the Purchaser pays in Bitcoin, in Ether or any other currency, valued at the Applicable Exchange Rate for </w:t>
      </w:r>
      <w:r w:rsidR="009C326D" w:rsidRPr="006A707A">
        <w:rPr>
          <w:rFonts w:ascii="Calibri" w:hAnsi="Calibri" w:cs="Calibri"/>
          <w:sz w:val="24"/>
        </w:rPr>
        <w:t>United States Dollar</w:t>
      </w:r>
      <w:r w:rsidRPr="006A707A">
        <w:rPr>
          <w:rFonts w:ascii="Calibri" w:hAnsi="Calibri" w:cs="Calibri"/>
          <w:sz w:val="24"/>
        </w:rPr>
        <w:t>. The term “</w:t>
      </w:r>
      <w:r w:rsidRPr="006A707A">
        <w:rPr>
          <w:rFonts w:ascii="Calibri" w:hAnsi="Calibri" w:cs="Calibri"/>
          <w:b/>
          <w:i/>
          <w:sz w:val="24"/>
        </w:rPr>
        <w:t>Applicable Exchange Rate</w:t>
      </w:r>
      <w:r w:rsidRPr="006A707A">
        <w:rPr>
          <w:rFonts w:ascii="Calibri" w:hAnsi="Calibri" w:cs="Calibri"/>
          <w:sz w:val="24"/>
        </w:rPr>
        <w:t xml:space="preserve">” shall mean the actual rate of </w:t>
      </w:r>
      <w:r w:rsidR="009C326D" w:rsidRPr="006A707A">
        <w:rPr>
          <w:rFonts w:ascii="Calibri" w:hAnsi="Calibri" w:cs="Calibri"/>
          <w:sz w:val="24"/>
        </w:rPr>
        <w:t xml:space="preserve">United States Dollar </w:t>
      </w:r>
      <w:r w:rsidRPr="006A707A">
        <w:rPr>
          <w:rFonts w:ascii="Calibri" w:hAnsi="Calibri" w:cs="Calibri"/>
          <w:sz w:val="24"/>
        </w:rPr>
        <w:t xml:space="preserve">on 4:00 PM CET following the day that the Company notifies the Purchaser, in writing, that the Company has accepted Purchaser’s offer to purchase the Right under this SAFT. </w:t>
      </w:r>
    </w:p>
    <w:p w14:paraId="5163E3FD" w14:textId="77777777" w:rsidR="00EA667D" w:rsidRPr="006A707A" w:rsidRDefault="00EA667D" w:rsidP="00EA667D">
      <w:pPr>
        <w:spacing w:after="0" w:line="323" w:lineRule="auto"/>
        <w:ind w:left="86" w:right="123" w:firstLine="0"/>
        <w:rPr>
          <w:rFonts w:ascii="Calibri" w:hAnsi="Calibri" w:cs="Calibri"/>
          <w:sz w:val="24"/>
        </w:rPr>
      </w:pPr>
    </w:p>
    <w:p w14:paraId="66321766" w14:textId="277D4D6D" w:rsidR="00F7503B" w:rsidRPr="006A707A" w:rsidRDefault="00F7503B" w:rsidP="00EA667D">
      <w:pPr>
        <w:pStyle w:val="ListParagraph"/>
        <w:numPr>
          <w:ilvl w:val="0"/>
          <w:numId w:val="10"/>
        </w:numPr>
        <w:spacing w:after="0" w:line="323" w:lineRule="auto"/>
        <w:ind w:right="123"/>
        <w:rPr>
          <w:rFonts w:ascii="Calibri" w:hAnsi="Calibri" w:cs="Calibri"/>
          <w:sz w:val="24"/>
        </w:rPr>
      </w:pPr>
      <w:r w:rsidRPr="006A707A">
        <w:rPr>
          <w:rFonts w:ascii="Calibri" w:hAnsi="Calibri" w:cs="Calibri"/>
          <w:b/>
          <w:i/>
          <w:sz w:val="24"/>
        </w:rPr>
        <w:t xml:space="preserve">Limitation of liability </w:t>
      </w:r>
    </w:p>
    <w:p w14:paraId="2AB88B62" w14:textId="77777777" w:rsidR="00F7503B" w:rsidRPr="006A707A" w:rsidRDefault="00F7503B" w:rsidP="00F7503B">
      <w:pPr>
        <w:spacing w:after="0" w:line="259" w:lineRule="auto"/>
        <w:ind w:right="0" w:firstLine="0"/>
        <w:jc w:val="left"/>
        <w:rPr>
          <w:rFonts w:ascii="Calibri" w:hAnsi="Calibri" w:cs="Calibri"/>
          <w:sz w:val="24"/>
        </w:rPr>
      </w:pPr>
      <w:r w:rsidRPr="006A707A">
        <w:rPr>
          <w:rFonts w:ascii="Calibri" w:hAnsi="Calibri" w:cs="Calibri"/>
          <w:b/>
          <w:i/>
          <w:sz w:val="24"/>
        </w:rPr>
        <w:t xml:space="preserve"> </w:t>
      </w:r>
    </w:p>
    <w:p w14:paraId="04C7F497" w14:textId="67056015" w:rsidR="00F7503B" w:rsidRPr="006A707A" w:rsidRDefault="00F7503B" w:rsidP="00F7503B">
      <w:pPr>
        <w:numPr>
          <w:ilvl w:val="0"/>
          <w:numId w:val="5"/>
        </w:numPr>
        <w:spacing w:line="324" w:lineRule="auto"/>
        <w:ind w:right="61" w:firstLine="716"/>
        <w:jc w:val="left"/>
        <w:rPr>
          <w:rFonts w:ascii="Calibri" w:hAnsi="Calibri" w:cs="Calibri"/>
          <w:sz w:val="24"/>
        </w:rPr>
      </w:pPr>
      <w:r w:rsidRPr="006A707A">
        <w:rPr>
          <w:rFonts w:ascii="Calibri" w:hAnsi="Calibri" w:cs="Calibri"/>
          <w:sz w:val="24"/>
        </w:rPr>
        <w:t xml:space="preserve">The Company is not deemed to provide any investment advice or recommendation in the context of this </w:t>
      </w:r>
      <w:proofErr w:type="gramStart"/>
      <w:r w:rsidRPr="006A707A">
        <w:rPr>
          <w:rFonts w:ascii="Calibri" w:hAnsi="Calibri" w:cs="Calibri"/>
          <w:sz w:val="24"/>
        </w:rPr>
        <w:t>Agreement</w:t>
      </w:r>
      <w:proofErr w:type="gramEnd"/>
      <w:r w:rsidR="001B0D44">
        <w:rPr>
          <w:rFonts w:ascii="Calibri" w:hAnsi="Calibri" w:cs="Calibri"/>
          <w:sz w:val="24"/>
        </w:rPr>
        <w:t xml:space="preserve"> or the transactions contemplated by it</w:t>
      </w:r>
      <w:r w:rsidRPr="006A707A">
        <w:rPr>
          <w:rFonts w:ascii="Calibri" w:hAnsi="Calibri" w:cs="Calibri"/>
          <w:sz w:val="24"/>
        </w:rPr>
        <w:t xml:space="preserve">. </w:t>
      </w:r>
    </w:p>
    <w:p w14:paraId="05FEEAFF" w14:textId="77777777" w:rsidR="00F7503B" w:rsidRPr="006A707A" w:rsidRDefault="00F7503B" w:rsidP="00F7503B">
      <w:pPr>
        <w:numPr>
          <w:ilvl w:val="0"/>
          <w:numId w:val="5"/>
        </w:numPr>
        <w:spacing w:after="207" w:line="325" w:lineRule="auto"/>
        <w:ind w:right="61" w:firstLine="716"/>
        <w:jc w:val="left"/>
        <w:rPr>
          <w:rFonts w:ascii="Calibri" w:hAnsi="Calibri" w:cs="Calibri"/>
          <w:sz w:val="24"/>
        </w:rPr>
      </w:pPr>
      <w:r w:rsidRPr="006A707A">
        <w:rPr>
          <w:rFonts w:ascii="Calibri" w:hAnsi="Calibri" w:cs="Calibri"/>
          <w:sz w:val="24"/>
        </w:rPr>
        <w:t xml:space="preserve">The Company, its directors, officers, employees and/or agents shall not be liable for any action taken or failure to act in connection with the implementation of the Token Launch or for any loss suffered by the Purchaser, unless such loss arises from fraud or gross negligence from the Company. </w:t>
      </w:r>
    </w:p>
    <w:p w14:paraId="1F89FD93" w14:textId="1E89A45D" w:rsidR="00F7503B" w:rsidRPr="006A707A" w:rsidRDefault="00F7503B" w:rsidP="00EA667D">
      <w:pPr>
        <w:pStyle w:val="Heading1"/>
        <w:numPr>
          <w:ilvl w:val="0"/>
          <w:numId w:val="10"/>
        </w:numPr>
        <w:tabs>
          <w:tab w:val="center" w:pos="1576"/>
        </w:tabs>
        <w:rPr>
          <w:rFonts w:ascii="Calibri" w:hAnsi="Calibri" w:cs="Calibri"/>
          <w:sz w:val="24"/>
        </w:rPr>
      </w:pPr>
      <w:r w:rsidRPr="006A707A">
        <w:rPr>
          <w:rFonts w:ascii="Calibri" w:hAnsi="Calibri" w:cs="Calibri"/>
          <w:sz w:val="24"/>
        </w:rPr>
        <w:t xml:space="preserve">Miscellaneous </w:t>
      </w:r>
    </w:p>
    <w:p w14:paraId="0BD1A814" w14:textId="77777777" w:rsidR="00F7503B" w:rsidRPr="006A707A" w:rsidRDefault="00F7503B" w:rsidP="00F7503B">
      <w:pPr>
        <w:spacing w:after="0" w:line="259" w:lineRule="auto"/>
        <w:ind w:right="0" w:firstLine="0"/>
        <w:jc w:val="left"/>
        <w:rPr>
          <w:rFonts w:ascii="Calibri" w:hAnsi="Calibri" w:cs="Calibri"/>
          <w:sz w:val="24"/>
        </w:rPr>
      </w:pPr>
      <w:r w:rsidRPr="006A707A">
        <w:rPr>
          <w:rFonts w:ascii="Calibri" w:hAnsi="Calibri" w:cs="Calibri"/>
          <w:b/>
          <w:i/>
          <w:sz w:val="24"/>
        </w:rPr>
        <w:t xml:space="preserve"> </w:t>
      </w:r>
    </w:p>
    <w:p w14:paraId="0529B92C" w14:textId="0EC4C9BA" w:rsidR="00F7503B" w:rsidRPr="006A707A" w:rsidRDefault="00F7503B" w:rsidP="00F7503B">
      <w:pPr>
        <w:numPr>
          <w:ilvl w:val="0"/>
          <w:numId w:val="6"/>
        </w:numPr>
        <w:ind w:right="123"/>
        <w:rPr>
          <w:rFonts w:ascii="Calibri" w:hAnsi="Calibri" w:cs="Calibri"/>
          <w:sz w:val="24"/>
        </w:rPr>
      </w:pPr>
      <w:r w:rsidRPr="006A707A">
        <w:rPr>
          <w:rFonts w:ascii="Calibri" w:hAnsi="Calibri" w:cs="Calibri"/>
          <w:sz w:val="24"/>
        </w:rPr>
        <w:t>This Agreement sets forth the entire agreement and understanding of the parties relating to the subject matter herein and supersedes all prior or contemporaneous disclosures, discussions, understandings and agreements, whether oral of written, between them. This Agreement is one of a series of similar instruments entered into by the Company from time to time. Any amendment of this Agreement requires a written instrument executed by both parties</w:t>
      </w:r>
      <w:r w:rsidR="009C326D" w:rsidRPr="006A707A">
        <w:rPr>
          <w:rFonts w:ascii="Calibri" w:hAnsi="Calibri" w:cs="Calibri"/>
          <w:sz w:val="24"/>
        </w:rPr>
        <w:t>.</w:t>
      </w:r>
      <w:r w:rsidRPr="006A707A">
        <w:rPr>
          <w:rFonts w:ascii="Calibri" w:hAnsi="Calibri" w:cs="Calibri"/>
          <w:sz w:val="24"/>
        </w:rPr>
        <w:t xml:space="preserve"> </w:t>
      </w:r>
    </w:p>
    <w:p w14:paraId="2CB17F6A" w14:textId="77777777" w:rsidR="00F7503B" w:rsidRPr="006A707A" w:rsidRDefault="00F7503B" w:rsidP="00F7503B">
      <w:pPr>
        <w:numPr>
          <w:ilvl w:val="0"/>
          <w:numId w:val="6"/>
        </w:numPr>
        <w:ind w:right="123"/>
        <w:rPr>
          <w:rFonts w:ascii="Calibri" w:hAnsi="Calibri" w:cs="Calibri"/>
          <w:sz w:val="24"/>
        </w:rPr>
      </w:pPr>
      <w:r w:rsidRPr="006A707A">
        <w:rPr>
          <w:rFonts w:ascii="Calibri" w:hAnsi="Calibri" w:cs="Calibri"/>
          <w:sz w:val="24"/>
        </w:rPr>
        <w:t xml:space="preserve">Any notice required or permitted by this Agreement will be deemed sufficient when sent by email to the relevant address listed on the signature page, as subsequently modified by written notice received by the appropriate party. </w:t>
      </w:r>
    </w:p>
    <w:p w14:paraId="3071C25A" w14:textId="77777777" w:rsidR="00F7503B" w:rsidRPr="006A707A" w:rsidRDefault="00F7503B" w:rsidP="00F7503B">
      <w:pPr>
        <w:numPr>
          <w:ilvl w:val="0"/>
          <w:numId w:val="6"/>
        </w:numPr>
        <w:ind w:right="123"/>
        <w:rPr>
          <w:rFonts w:ascii="Calibri" w:hAnsi="Calibri" w:cs="Calibri"/>
          <w:sz w:val="24"/>
        </w:rPr>
      </w:pPr>
      <w:r w:rsidRPr="006A707A">
        <w:rPr>
          <w:rFonts w:ascii="Calibri" w:hAnsi="Calibri" w:cs="Calibri"/>
          <w:sz w:val="24"/>
        </w:rPr>
        <w:t xml:space="preserve">The Purchaser is not entitled, as a holder of this instrument, to vote or receive dividends or be deemed the holder of capital stock of the Company for any purpose, nor will anything contained herein be construed to confer on the Purchaser, as such, any of the rights of a stockholder of the Company or any right to vote for the election of directors or upon any matter submitted to stockholders at any meeting thereof, or to give or withhold consent to any corporate action or to receive notice of meetings, or to receive subscription rights or otherwise. </w:t>
      </w:r>
    </w:p>
    <w:p w14:paraId="1739BD0E" w14:textId="77777777" w:rsidR="00F7503B" w:rsidRPr="006A707A" w:rsidRDefault="00F7503B" w:rsidP="00F7503B">
      <w:pPr>
        <w:numPr>
          <w:ilvl w:val="0"/>
          <w:numId w:val="6"/>
        </w:numPr>
        <w:spacing w:after="10"/>
        <w:ind w:right="123"/>
        <w:rPr>
          <w:rFonts w:ascii="Calibri" w:hAnsi="Calibri" w:cs="Calibri"/>
          <w:sz w:val="24"/>
        </w:rPr>
      </w:pPr>
      <w:r w:rsidRPr="006A707A">
        <w:rPr>
          <w:rFonts w:ascii="Calibri" w:hAnsi="Calibri" w:cs="Calibri"/>
          <w:sz w:val="24"/>
        </w:rPr>
        <w:t xml:space="preserve">Neither this SAFT nor the rights contained herein may be assigned, by operation of law or otherwise, by either party without the prior written consent of the other; provided, however, that this SAFT and/or the rights contained herein may be assigned without the Company’s consent by the Purchaser to any other entity who directly or indirectly, controls, is controlled by or is under common control with the Purchaser, including, without limitation, any general partner, managing member, officer or director of the Purchaser, or any venture capital fund now or hereafter existing which is controlled by one or more general partners or managing members of, or shares the same management company with, the Purchaser. </w:t>
      </w:r>
    </w:p>
    <w:p w14:paraId="1D168B12" w14:textId="77777777" w:rsidR="00F7503B" w:rsidRPr="006A707A" w:rsidRDefault="00F7503B" w:rsidP="00F7503B">
      <w:pPr>
        <w:spacing w:after="0" w:line="259" w:lineRule="auto"/>
        <w:ind w:right="0" w:firstLine="0"/>
        <w:jc w:val="left"/>
        <w:rPr>
          <w:rFonts w:ascii="Calibri" w:hAnsi="Calibri" w:cs="Calibri"/>
          <w:sz w:val="24"/>
        </w:rPr>
      </w:pPr>
      <w:r w:rsidRPr="006A707A">
        <w:rPr>
          <w:rFonts w:ascii="Calibri" w:hAnsi="Calibri" w:cs="Calibri"/>
          <w:sz w:val="24"/>
        </w:rPr>
        <w:t xml:space="preserve"> </w:t>
      </w:r>
    </w:p>
    <w:p w14:paraId="04E1E1DF" w14:textId="77777777" w:rsidR="00F7503B" w:rsidRPr="006A707A" w:rsidRDefault="00F7503B" w:rsidP="00F7503B">
      <w:pPr>
        <w:numPr>
          <w:ilvl w:val="0"/>
          <w:numId w:val="6"/>
        </w:numPr>
        <w:ind w:right="123"/>
        <w:rPr>
          <w:rFonts w:ascii="Calibri" w:hAnsi="Calibri" w:cs="Calibri"/>
          <w:sz w:val="24"/>
        </w:rPr>
      </w:pPr>
      <w:r w:rsidRPr="006A707A">
        <w:rPr>
          <w:rFonts w:ascii="Calibri" w:hAnsi="Calibri" w:cs="Calibri"/>
          <w:sz w:val="24"/>
        </w:rPr>
        <w:t xml:space="preserve">In the event any one or more of the provisions of this instrument is for any reason held to be invalid, illegal or unenforceable, in whole or in part or in any respect, or in the event that any one or more of the provisions of this Agreement operate or would prospectively operate to invalidate this Agreement, then and in any such event, such provision(s) only will be deemed null and void and will not affect any other provision of this Agreement and the remaining provisions of this Agreement will remain operative and in full force and effect and will not be affected, prejudiced, or disturbed thereby. </w:t>
      </w:r>
    </w:p>
    <w:p w14:paraId="68A2E18E" w14:textId="21011AFF" w:rsidR="00F7503B" w:rsidRPr="006A707A" w:rsidRDefault="00F7503B" w:rsidP="00EA667D">
      <w:pPr>
        <w:pStyle w:val="Heading1"/>
        <w:numPr>
          <w:ilvl w:val="0"/>
          <w:numId w:val="10"/>
        </w:numPr>
        <w:tabs>
          <w:tab w:val="center" w:pos="2499"/>
        </w:tabs>
        <w:spacing w:after="59"/>
        <w:rPr>
          <w:rFonts w:ascii="Calibri" w:hAnsi="Calibri" w:cs="Calibri"/>
          <w:sz w:val="24"/>
        </w:rPr>
      </w:pPr>
      <w:r w:rsidRPr="006A707A">
        <w:rPr>
          <w:rFonts w:ascii="Calibri" w:hAnsi="Calibri" w:cs="Calibri"/>
          <w:sz w:val="24"/>
        </w:rPr>
        <w:t xml:space="preserve">Applicable Law and Jurisdiction </w:t>
      </w:r>
    </w:p>
    <w:p w14:paraId="4BB3F19B" w14:textId="77777777" w:rsidR="00F7503B" w:rsidRPr="006A707A" w:rsidRDefault="00F7503B" w:rsidP="00F7503B">
      <w:pPr>
        <w:spacing w:after="0" w:line="259" w:lineRule="auto"/>
        <w:ind w:right="0" w:firstLine="0"/>
        <w:jc w:val="left"/>
        <w:rPr>
          <w:rFonts w:ascii="Calibri" w:hAnsi="Calibri" w:cs="Calibri"/>
          <w:sz w:val="24"/>
        </w:rPr>
      </w:pPr>
      <w:r w:rsidRPr="006A707A">
        <w:rPr>
          <w:rFonts w:ascii="Calibri" w:hAnsi="Calibri" w:cs="Calibri"/>
          <w:b/>
          <w:i/>
          <w:sz w:val="24"/>
        </w:rPr>
        <w:t xml:space="preserve"> </w:t>
      </w:r>
    </w:p>
    <w:p w14:paraId="5148AC29" w14:textId="77777777" w:rsidR="00F7503B" w:rsidRPr="006A707A" w:rsidRDefault="00F7503B" w:rsidP="00F7503B">
      <w:pPr>
        <w:numPr>
          <w:ilvl w:val="0"/>
          <w:numId w:val="7"/>
        </w:numPr>
        <w:spacing w:after="63"/>
        <w:ind w:right="123"/>
        <w:rPr>
          <w:rFonts w:ascii="Calibri" w:hAnsi="Calibri" w:cs="Calibri"/>
          <w:sz w:val="24"/>
        </w:rPr>
      </w:pPr>
      <w:r w:rsidRPr="006A707A">
        <w:rPr>
          <w:rFonts w:ascii="Calibri" w:hAnsi="Calibri" w:cs="Calibri"/>
          <w:sz w:val="24"/>
        </w:rPr>
        <w:t>This Agreement shall be governed, interpreted and construed by, under and exclusively pursuant to, the material laws of Estonia.</w:t>
      </w:r>
      <w:r w:rsidRPr="006A707A">
        <w:rPr>
          <w:rFonts w:ascii="Calibri" w:eastAsia="Times New Roman" w:hAnsi="Calibri" w:cs="Calibri"/>
          <w:sz w:val="24"/>
        </w:rPr>
        <w:t xml:space="preserve"> </w:t>
      </w:r>
    </w:p>
    <w:p w14:paraId="6C018D77" w14:textId="77777777" w:rsidR="00F7503B" w:rsidRPr="006A707A" w:rsidRDefault="00F7503B" w:rsidP="00F7503B">
      <w:pPr>
        <w:numPr>
          <w:ilvl w:val="0"/>
          <w:numId w:val="7"/>
        </w:numPr>
        <w:spacing w:after="0"/>
        <w:ind w:right="123"/>
        <w:rPr>
          <w:rFonts w:ascii="Calibri" w:hAnsi="Calibri" w:cs="Calibri"/>
          <w:sz w:val="24"/>
        </w:rPr>
      </w:pPr>
      <w:r w:rsidRPr="006A707A">
        <w:rPr>
          <w:rFonts w:ascii="Calibri" w:hAnsi="Calibri" w:cs="Calibri"/>
          <w:sz w:val="24"/>
        </w:rPr>
        <w:t xml:space="preserve">Any dispute in relation to this Agreement shall be submitted to the exclusive jurisdiction of the courts of Harju </w:t>
      </w:r>
      <w:proofErr w:type="spellStart"/>
      <w:r w:rsidRPr="006A707A">
        <w:rPr>
          <w:rFonts w:ascii="Calibri" w:hAnsi="Calibri" w:cs="Calibri"/>
          <w:sz w:val="24"/>
        </w:rPr>
        <w:t>maakond</w:t>
      </w:r>
      <w:proofErr w:type="spellEnd"/>
      <w:r w:rsidRPr="006A707A">
        <w:rPr>
          <w:rFonts w:ascii="Calibri" w:hAnsi="Calibri" w:cs="Calibri"/>
          <w:sz w:val="24"/>
        </w:rPr>
        <w:t xml:space="preserve"> (Estonia).</w:t>
      </w:r>
      <w:r w:rsidRPr="006A707A">
        <w:rPr>
          <w:rFonts w:ascii="Calibri" w:eastAsia="Times New Roman" w:hAnsi="Calibri" w:cs="Calibri"/>
          <w:sz w:val="24"/>
        </w:rPr>
        <w:t xml:space="preserve"> </w:t>
      </w:r>
    </w:p>
    <w:p w14:paraId="129CEFA4" w14:textId="77777777" w:rsidR="00F7503B" w:rsidRPr="006A707A" w:rsidRDefault="00F7503B" w:rsidP="00F7503B">
      <w:pPr>
        <w:spacing w:after="0" w:line="259" w:lineRule="auto"/>
        <w:ind w:right="0" w:firstLine="0"/>
        <w:jc w:val="left"/>
        <w:rPr>
          <w:rFonts w:ascii="Calibri" w:hAnsi="Calibri" w:cs="Calibri"/>
          <w:sz w:val="24"/>
        </w:rPr>
      </w:pPr>
      <w:r w:rsidRPr="006A707A">
        <w:rPr>
          <w:rFonts w:ascii="Calibri" w:hAnsi="Calibri" w:cs="Calibri"/>
          <w:sz w:val="24"/>
        </w:rPr>
        <w:t xml:space="preserve"> </w:t>
      </w:r>
    </w:p>
    <w:p w14:paraId="29A21F27" w14:textId="77777777" w:rsidR="00F7503B" w:rsidRPr="006A707A" w:rsidRDefault="00F7503B" w:rsidP="00F7503B">
      <w:pPr>
        <w:spacing w:after="0" w:line="259" w:lineRule="auto"/>
        <w:ind w:right="0" w:firstLine="0"/>
        <w:jc w:val="left"/>
        <w:rPr>
          <w:rFonts w:ascii="Calibri" w:hAnsi="Calibri" w:cs="Calibri"/>
          <w:sz w:val="24"/>
        </w:rPr>
      </w:pPr>
      <w:r w:rsidRPr="006A707A">
        <w:rPr>
          <w:rFonts w:ascii="Calibri" w:hAnsi="Calibri" w:cs="Calibri"/>
          <w:sz w:val="24"/>
        </w:rPr>
        <w:t xml:space="preserve"> </w:t>
      </w:r>
    </w:p>
    <w:p w14:paraId="4B91D3F7" w14:textId="490A1013" w:rsidR="00F7503B" w:rsidRPr="006A707A" w:rsidRDefault="00F7503B" w:rsidP="00F7503B">
      <w:pPr>
        <w:spacing w:after="0" w:line="259" w:lineRule="auto"/>
        <w:ind w:right="0" w:firstLine="0"/>
        <w:jc w:val="left"/>
        <w:rPr>
          <w:rFonts w:ascii="Calibri" w:hAnsi="Calibri" w:cs="Calibri"/>
          <w:sz w:val="24"/>
        </w:rPr>
      </w:pPr>
      <w:r w:rsidRPr="006A707A">
        <w:rPr>
          <w:rFonts w:ascii="Calibri" w:hAnsi="Calibri" w:cs="Calibri"/>
          <w:sz w:val="24"/>
        </w:rPr>
        <w:t xml:space="preserve"> </w:t>
      </w:r>
    </w:p>
    <w:p w14:paraId="22178E22" w14:textId="7CB47109" w:rsidR="006A707A" w:rsidRPr="006A707A" w:rsidRDefault="006A707A" w:rsidP="00F7503B">
      <w:pPr>
        <w:spacing w:after="0" w:line="259" w:lineRule="auto"/>
        <w:ind w:right="0" w:firstLine="0"/>
        <w:jc w:val="left"/>
        <w:rPr>
          <w:rFonts w:ascii="Calibri" w:hAnsi="Calibri" w:cs="Calibri"/>
          <w:sz w:val="24"/>
        </w:rPr>
      </w:pPr>
    </w:p>
    <w:p w14:paraId="7F709166" w14:textId="27145A88" w:rsidR="00F7503B" w:rsidRPr="006A707A" w:rsidRDefault="006A707A" w:rsidP="006A707A">
      <w:pPr>
        <w:spacing w:after="40" w:line="264" w:lineRule="auto"/>
        <w:ind w:right="0" w:firstLine="0"/>
        <w:jc w:val="left"/>
        <w:rPr>
          <w:rFonts w:ascii="Calibri" w:hAnsi="Calibri" w:cs="Calibri"/>
          <w:sz w:val="24"/>
        </w:rPr>
      </w:pPr>
      <w:r w:rsidRPr="006A707A">
        <w:rPr>
          <w:rFonts w:ascii="Calibri" w:hAnsi="Calibri" w:cs="Calibri"/>
          <w:sz w:val="24"/>
        </w:rPr>
        <w:t>(</w:t>
      </w:r>
      <w:r w:rsidRPr="006A707A">
        <w:rPr>
          <w:rFonts w:ascii="Calibri" w:hAnsi="Calibri" w:cs="Calibri"/>
          <w:i/>
          <w:sz w:val="24"/>
        </w:rPr>
        <w:t>Signature page follows</w:t>
      </w:r>
      <w:r w:rsidRPr="006A707A">
        <w:rPr>
          <w:rFonts w:ascii="Calibri" w:hAnsi="Calibri" w:cs="Calibri"/>
          <w:sz w:val="24"/>
        </w:rPr>
        <w:t xml:space="preserve">) </w:t>
      </w:r>
      <w:r w:rsidR="00F7503B" w:rsidRPr="006A707A">
        <w:rPr>
          <w:rFonts w:ascii="Calibri" w:hAnsi="Calibri" w:cs="Calibri"/>
          <w:sz w:val="24"/>
        </w:rPr>
        <w:t xml:space="preserve"> </w:t>
      </w:r>
    </w:p>
    <w:p w14:paraId="7D8017BA" w14:textId="77777777" w:rsidR="00F7503B" w:rsidRPr="006A707A" w:rsidRDefault="00F7503B" w:rsidP="006A707A">
      <w:pPr>
        <w:ind w:firstLine="0"/>
        <w:rPr>
          <w:rFonts w:ascii="Calibri" w:hAnsi="Calibri" w:cs="Calibri"/>
          <w:sz w:val="24"/>
        </w:rPr>
        <w:sectPr w:rsidR="00F7503B" w:rsidRPr="006A707A">
          <w:footerReference w:type="even" r:id="rId9"/>
          <w:footerReference w:type="default" r:id="rId10"/>
          <w:footerReference w:type="first" r:id="rId11"/>
          <w:pgSz w:w="12240" w:h="15840"/>
          <w:pgMar w:top="1433" w:right="1311" w:bottom="1452" w:left="1340" w:header="720" w:footer="722" w:gutter="0"/>
          <w:cols w:space="720"/>
        </w:sectPr>
      </w:pPr>
    </w:p>
    <w:p w14:paraId="1792F060" w14:textId="354EAFCF" w:rsidR="00F7503B" w:rsidRPr="006A707A" w:rsidRDefault="00F7503B" w:rsidP="006A707A">
      <w:pPr>
        <w:spacing w:after="0" w:line="259" w:lineRule="auto"/>
        <w:ind w:right="0" w:firstLine="0"/>
        <w:jc w:val="left"/>
        <w:rPr>
          <w:rFonts w:ascii="Calibri" w:hAnsi="Calibri" w:cs="Calibri"/>
          <w:sz w:val="24"/>
        </w:rPr>
      </w:pPr>
      <w:r w:rsidRPr="006A707A">
        <w:rPr>
          <w:rFonts w:ascii="Calibri" w:hAnsi="Calibri" w:cs="Calibri"/>
          <w:sz w:val="24"/>
        </w:rPr>
        <w:t xml:space="preserve">IN WITNESS WHEREOF, the undersigned have caused this Agreement to be duly executed and delivered. </w:t>
      </w:r>
    </w:p>
    <w:p w14:paraId="7B1C50FD" w14:textId="77777777" w:rsidR="00F7503B" w:rsidRPr="006A707A" w:rsidRDefault="00F7503B" w:rsidP="00F7503B">
      <w:pPr>
        <w:spacing w:after="168" w:line="259" w:lineRule="auto"/>
        <w:ind w:right="0" w:firstLine="0"/>
        <w:jc w:val="left"/>
        <w:rPr>
          <w:rFonts w:ascii="Calibri" w:hAnsi="Calibri" w:cs="Calibri"/>
          <w:sz w:val="24"/>
        </w:rPr>
      </w:pPr>
      <w:r w:rsidRPr="006A707A">
        <w:rPr>
          <w:rFonts w:ascii="Calibri" w:hAnsi="Calibri" w:cs="Calibri"/>
          <w:sz w:val="24"/>
        </w:rPr>
        <w:t xml:space="preserve"> </w:t>
      </w:r>
    </w:p>
    <w:p w14:paraId="085BEA02" w14:textId="77777777" w:rsidR="00F7503B" w:rsidRPr="006A707A" w:rsidRDefault="00F7503B" w:rsidP="00EA667D">
      <w:pPr>
        <w:spacing w:after="47" w:line="259" w:lineRule="auto"/>
        <w:ind w:right="0" w:firstLine="0"/>
        <w:jc w:val="left"/>
        <w:rPr>
          <w:rFonts w:ascii="Calibri" w:hAnsi="Calibri" w:cs="Calibri"/>
          <w:b/>
          <w:bCs/>
          <w:sz w:val="24"/>
        </w:rPr>
      </w:pPr>
      <w:proofErr w:type="spellStart"/>
      <w:r w:rsidRPr="006A707A">
        <w:rPr>
          <w:rFonts w:ascii="Calibri" w:hAnsi="Calibri" w:cs="Calibri"/>
          <w:b/>
          <w:bCs/>
          <w:sz w:val="24"/>
        </w:rPr>
        <w:t>OBORTECHglobal</w:t>
      </w:r>
      <w:proofErr w:type="spellEnd"/>
      <w:r w:rsidRPr="006A707A">
        <w:rPr>
          <w:rFonts w:ascii="Calibri" w:hAnsi="Calibri" w:cs="Calibri"/>
          <w:b/>
          <w:bCs/>
          <w:sz w:val="24"/>
        </w:rPr>
        <w:t xml:space="preserve"> OÜ </w:t>
      </w:r>
    </w:p>
    <w:p w14:paraId="492CF803" w14:textId="77777777" w:rsidR="00F7503B" w:rsidRPr="006A707A" w:rsidRDefault="00F7503B" w:rsidP="00F7503B">
      <w:pPr>
        <w:tabs>
          <w:tab w:val="center" w:pos="6114"/>
          <w:tab w:val="center" w:pos="9522"/>
        </w:tabs>
        <w:spacing w:after="1" w:line="265" w:lineRule="auto"/>
        <w:ind w:right="0" w:firstLine="0"/>
        <w:jc w:val="left"/>
        <w:rPr>
          <w:rFonts w:ascii="Calibri" w:hAnsi="Calibri" w:cs="Calibri"/>
          <w:sz w:val="24"/>
        </w:rPr>
      </w:pPr>
      <w:r w:rsidRPr="006A707A">
        <w:rPr>
          <w:rFonts w:ascii="Calibri" w:hAnsi="Calibri" w:cs="Calibri"/>
          <w:b/>
          <w:sz w:val="24"/>
        </w:rPr>
        <w:tab/>
      </w:r>
      <w:r w:rsidRPr="006A707A">
        <w:rPr>
          <w:rFonts w:ascii="Calibri" w:hAnsi="Calibri" w:cs="Calibri"/>
          <w:sz w:val="24"/>
        </w:rPr>
        <w:t>Date:</w:t>
      </w:r>
      <w:r w:rsidRPr="006A707A">
        <w:rPr>
          <w:rFonts w:ascii="Calibri" w:hAnsi="Calibri" w:cs="Calibri"/>
          <w:sz w:val="24"/>
          <w:u w:val="single" w:color="000000"/>
        </w:rPr>
        <w:t xml:space="preserve">  </w:t>
      </w:r>
      <w:r w:rsidRPr="006A707A">
        <w:rPr>
          <w:rFonts w:ascii="Calibri" w:hAnsi="Calibri" w:cs="Calibri"/>
          <w:sz w:val="24"/>
          <w:u w:val="single" w:color="000000"/>
        </w:rPr>
        <w:tab/>
      </w:r>
      <w:r w:rsidRPr="006A707A">
        <w:rPr>
          <w:rFonts w:ascii="Calibri" w:hAnsi="Calibri" w:cs="Calibri"/>
          <w:sz w:val="24"/>
        </w:rPr>
        <w:t xml:space="preserve"> </w:t>
      </w:r>
    </w:p>
    <w:p w14:paraId="5D336826" w14:textId="77777777" w:rsidR="00F7503B" w:rsidRPr="006A707A" w:rsidRDefault="00F7503B" w:rsidP="00F7503B">
      <w:pPr>
        <w:spacing w:after="0" w:line="259" w:lineRule="auto"/>
        <w:ind w:right="0" w:firstLine="0"/>
        <w:jc w:val="left"/>
        <w:rPr>
          <w:rFonts w:ascii="Calibri" w:hAnsi="Calibri" w:cs="Calibri"/>
          <w:sz w:val="24"/>
        </w:rPr>
      </w:pPr>
      <w:r w:rsidRPr="006A707A">
        <w:rPr>
          <w:rFonts w:ascii="Calibri" w:hAnsi="Calibri" w:cs="Calibri"/>
          <w:sz w:val="24"/>
        </w:rPr>
        <w:t xml:space="preserve"> </w:t>
      </w:r>
    </w:p>
    <w:p w14:paraId="6E184B09" w14:textId="7D9F4243" w:rsidR="00F7503B" w:rsidRPr="006A707A" w:rsidRDefault="00F7503B" w:rsidP="00EA667D">
      <w:pPr>
        <w:spacing w:after="0" w:line="259" w:lineRule="auto"/>
        <w:ind w:right="0" w:firstLine="0"/>
        <w:jc w:val="left"/>
        <w:rPr>
          <w:rFonts w:ascii="Calibri" w:hAnsi="Calibri" w:cs="Calibri"/>
          <w:sz w:val="24"/>
        </w:rPr>
      </w:pPr>
      <w:r w:rsidRPr="006A707A">
        <w:rPr>
          <w:rFonts w:ascii="Calibri" w:hAnsi="Calibri" w:cs="Calibri"/>
          <w:sz w:val="24"/>
        </w:rPr>
        <w:t xml:space="preserve">Tamir </w:t>
      </w:r>
      <w:proofErr w:type="spellStart"/>
      <w:r w:rsidRPr="006A707A">
        <w:rPr>
          <w:rFonts w:ascii="Calibri" w:hAnsi="Calibri" w:cs="Calibri"/>
          <w:sz w:val="24"/>
        </w:rPr>
        <w:t>Baasanjav</w:t>
      </w:r>
      <w:proofErr w:type="spellEnd"/>
      <w:r w:rsidRPr="006A707A">
        <w:rPr>
          <w:rFonts w:ascii="Calibri" w:hAnsi="Calibri" w:cs="Calibri"/>
          <w:sz w:val="24"/>
        </w:rPr>
        <w:t xml:space="preserve"> </w:t>
      </w:r>
    </w:p>
    <w:p w14:paraId="35039CF8" w14:textId="77777777" w:rsidR="00F7503B" w:rsidRPr="006A707A" w:rsidRDefault="00F7503B" w:rsidP="00EA667D">
      <w:pPr>
        <w:spacing w:after="0" w:line="259" w:lineRule="auto"/>
        <w:ind w:right="0" w:firstLine="0"/>
        <w:jc w:val="left"/>
        <w:rPr>
          <w:rFonts w:ascii="Calibri" w:hAnsi="Calibri" w:cs="Calibri"/>
          <w:sz w:val="24"/>
        </w:rPr>
      </w:pPr>
      <w:r w:rsidRPr="006A707A">
        <w:rPr>
          <w:rFonts w:ascii="Calibri" w:hAnsi="Calibri" w:cs="Calibri"/>
          <w:sz w:val="24"/>
        </w:rPr>
        <w:t xml:space="preserve">CEO and Management Board Member </w:t>
      </w:r>
    </w:p>
    <w:p w14:paraId="66A9A3F1" w14:textId="77777777" w:rsidR="00F7503B" w:rsidRPr="006A707A" w:rsidRDefault="00F7503B" w:rsidP="00EA667D">
      <w:pPr>
        <w:spacing w:after="47" w:line="259" w:lineRule="auto"/>
        <w:ind w:right="0" w:firstLine="0"/>
        <w:jc w:val="left"/>
        <w:rPr>
          <w:rFonts w:ascii="Calibri" w:hAnsi="Calibri" w:cs="Calibri"/>
          <w:sz w:val="24"/>
        </w:rPr>
      </w:pPr>
      <w:proofErr w:type="spellStart"/>
      <w:r w:rsidRPr="006A707A">
        <w:rPr>
          <w:rFonts w:ascii="Calibri" w:hAnsi="Calibri" w:cs="Calibri"/>
          <w:sz w:val="24"/>
        </w:rPr>
        <w:t>OBORTECHglobal</w:t>
      </w:r>
      <w:proofErr w:type="spellEnd"/>
      <w:r w:rsidRPr="006A707A">
        <w:rPr>
          <w:rFonts w:ascii="Calibri" w:hAnsi="Calibri" w:cs="Calibri"/>
          <w:sz w:val="24"/>
        </w:rPr>
        <w:t xml:space="preserve"> OÜ </w:t>
      </w:r>
    </w:p>
    <w:p w14:paraId="15034A31" w14:textId="77777777" w:rsidR="00F7503B" w:rsidRPr="006A707A" w:rsidRDefault="00F7503B" w:rsidP="00F7503B">
      <w:pPr>
        <w:spacing w:after="0" w:line="259" w:lineRule="auto"/>
        <w:ind w:right="0" w:firstLine="0"/>
        <w:jc w:val="left"/>
        <w:rPr>
          <w:rFonts w:ascii="Calibri" w:hAnsi="Calibri" w:cs="Calibri"/>
          <w:sz w:val="24"/>
        </w:rPr>
      </w:pPr>
      <w:r w:rsidRPr="006A707A">
        <w:rPr>
          <w:rFonts w:ascii="Calibri" w:hAnsi="Calibri" w:cs="Calibri"/>
          <w:sz w:val="24"/>
        </w:rPr>
        <w:t xml:space="preserve"> </w:t>
      </w:r>
    </w:p>
    <w:p w14:paraId="3A41F405" w14:textId="77777777" w:rsidR="00F7503B" w:rsidRPr="006A707A" w:rsidRDefault="00F7503B" w:rsidP="00F7503B">
      <w:pPr>
        <w:tabs>
          <w:tab w:val="center" w:pos="7351"/>
        </w:tabs>
        <w:spacing w:after="6" w:line="259" w:lineRule="auto"/>
        <w:ind w:right="0" w:firstLine="0"/>
        <w:jc w:val="left"/>
        <w:rPr>
          <w:rFonts w:ascii="Calibri" w:hAnsi="Calibri" w:cs="Calibri"/>
          <w:sz w:val="24"/>
        </w:rPr>
      </w:pPr>
      <w:r w:rsidRPr="006A707A">
        <w:rPr>
          <w:rFonts w:ascii="Calibri" w:hAnsi="Calibri" w:cs="Calibri"/>
          <w:sz w:val="24"/>
        </w:rPr>
        <w:t xml:space="preserve"> </w:t>
      </w:r>
      <w:r w:rsidRPr="006A707A">
        <w:rPr>
          <w:rFonts w:ascii="Calibri" w:hAnsi="Calibri" w:cs="Calibri"/>
          <w:sz w:val="24"/>
        </w:rPr>
        <w:tab/>
      </w:r>
      <w:r w:rsidRPr="006A707A">
        <w:rPr>
          <w:rFonts w:ascii="Calibri" w:eastAsia="Calibri" w:hAnsi="Calibri" w:cs="Calibri"/>
          <w:noProof/>
          <w:sz w:val="24"/>
          <w:lang w:bidi="ar-SA"/>
        </w:rPr>
        <mc:AlternateContent>
          <mc:Choice Requires="wpg">
            <w:drawing>
              <wp:inline distT="0" distB="0" distL="0" distR="0" wp14:anchorId="3B0584AE" wp14:editId="5DBFDB34">
                <wp:extent cx="1889760" cy="5608"/>
                <wp:effectExtent l="0" t="0" r="0" b="0"/>
                <wp:docPr id="6807" name="Group 6807"/>
                <wp:cNvGraphicFramePr/>
                <a:graphic xmlns:a="http://schemas.openxmlformats.org/drawingml/2006/main">
                  <a:graphicData uri="http://schemas.microsoft.com/office/word/2010/wordprocessingGroup">
                    <wpg:wgp>
                      <wpg:cNvGrpSpPr/>
                      <wpg:grpSpPr>
                        <a:xfrm>
                          <a:off x="0" y="0"/>
                          <a:ext cx="1889760" cy="5608"/>
                          <a:chOff x="0" y="0"/>
                          <a:chExt cx="1889760" cy="5608"/>
                        </a:xfrm>
                      </wpg:grpSpPr>
                      <wps:wsp>
                        <wps:cNvPr id="1237" name="Shape 1237"/>
                        <wps:cNvSpPr/>
                        <wps:spPr>
                          <a:xfrm>
                            <a:off x="0" y="0"/>
                            <a:ext cx="1889760" cy="0"/>
                          </a:xfrm>
                          <a:custGeom>
                            <a:avLst/>
                            <a:gdLst/>
                            <a:ahLst/>
                            <a:cxnLst/>
                            <a:rect l="0" t="0" r="0" b="0"/>
                            <a:pathLst>
                              <a:path w="1889760">
                                <a:moveTo>
                                  <a:pt x="0" y="0"/>
                                </a:moveTo>
                                <a:lnTo>
                                  <a:pt x="1889760" y="0"/>
                                </a:lnTo>
                              </a:path>
                            </a:pathLst>
                          </a:custGeom>
                          <a:ln w="560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501CEE6" id="Group 6807" o:spid="_x0000_s1026" style="width:148.8pt;height:.45pt;mso-position-horizontal-relative:char;mso-position-vertical-relative:line" coordsize="1889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">
                <v:shape id="Shape 1237" o:spid="_x0000_s1027" style="position:absolute;width:18897;height:0;visibility:visible;mso-wrap-style:square;v-text-anchor:top" coordsize="1889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" path="m,l1889760,e" filled="f" strokeweight=".15578mm">
                  <v:path arrowok="t" textboxrect="0,0,1889760,0"/>
                </v:shape>
                <w10:anchorlock/>
              </v:group>
            </w:pict>
          </mc:Fallback>
        </mc:AlternateContent>
      </w:r>
    </w:p>
    <w:p w14:paraId="5A3775B8" w14:textId="77777777" w:rsidR="00EA667D" w:rsidRPr="006A707A" w:rsidRDefault="00F7503B" w:rsidP="00EA667D">
      <w:pPr>
        <w:spacing w:after="83" w:line="259" w:lineRule="auto"/>
        <w:ind w:right="0" w:firstLine="0"/>
        <w:jc w:val="left"/>
        <w:rPr>
          <w:rFonts w:ascii="Calibri" w:hAnsi="Calibri" w:cs="Calibri"/>
          <w:sz w:val="24"/>
        </w:rPr>
      </w:pPr>
      <w:r w:rsidRPr="006A707A">
        <w:rPr>
          <w:rFonts w:ascii="Calibri" w:hAnsi="Calibri" w:cs="Calibri"/>
          <w:sz w:val="24"/>
        </w:rPr>
        <w:t xml:space="preserve"> </w:t>
      </w:r>
    </w:p>
    <w:p w14:paraId="6F7F7EC7" w14:textId="5B830623" w:rsidR="00F7503B" w:rsidRPr="006A707A" w:rsidRDefault="00F7503B" w:rsidP="00EA667D">
      <w:pPr>
        <w:spacing w:after="83" w:line="259" w:lineRule="auto"/>
        <w:ind w:right="0" w:firstLine="0"/>
        <w:jc w:val="left"/>
        <w:rPr>
          <w:rFonts w:ascii="Calibri" w:hAnsi="Calibri" w:cs="Calibri"/>
          <w:sz w:val="24"/>
        </w:rPr>
      </w:pPr>
      <w:r w:rsidRPr="006A707A">
        <w:rPr>
          <w:rFonts w:ascii="Calibri" w:hAnsi="Calibri" w:cs="Calibri"/>
          <w:sz w:val="24"/>
        </w:rPr>
        <w:t xml:space="preserve">Email: </w:t>
      </w:r>
      <w:r w:rsidRPr="006A707A">
        <w:rPr>
          <w:rFonts w:ascii="Calibri" w:hAnsi="Calibri" w:cs="Calibri"/>
          <w:sz w:val="24"/>
        </w:rPr>
        <w:tab/>
      </w:r>
      <w:r w:rsidR="00B26B68">
        <w:rPr>
          <w:rFonts w:ascii="Calibri" w:hAnsi="Calibri" w:cs="Calibri"/>
          <w:sz w:val="24"/>
        </w:rPr>
        <w:t>info</w:t>
      </w:r>
      <w:r w:rsidRPr="006A707A">
        <w:rPr>
          <w:rFonts w:ascii="Calibri" w:hAnsi="Calibri" w:cs="Calibri"/>
          <w:sz w:val="24"/>
        </w:rPr>
        <w:t xml:space="preserve">@obortech.io </w:t>
      </w:r>
    </w:p>
    <w:p w14:paraId="092F883D" w14:textId="77777777" w:rsidR="00F7503B" w:rsidRPr="006A707A" w:rsidRDefault="00F7503B" w:rsidP="00F7503B">
      <w:pPr>
        <w:spacing w:after="0" w:line="259" w:lineRule="auto"/>
        <w:ind w:right="0" w:firstLine="0"/>
        <w:jc w:val="left"/>
        <w:rPr>
          <w:rFonts w:ascii="Calibri" w:hAnsi="Calibri" w:cs="Calibri"/>
          <w:sz w:val="24"/>
        </w:rPr>
      </w:pPr>
      <w:r w:rsidRPr="006A707A">
        <w:rPr>
          <w:rFonts w:ascii="Calibri" w:hAnsi="Calibri" w:cs="Calibri"/>
          <w:sz w:val="24"/>
        </w:rPr>
        <w:t xml:space="preserve"> </w:t>
      </w:r>
    </w:p>
    <w:p w14:paraId="7F8A4E05" w14:textId="77777777" w:rsidR="00F7503B" w:rsidRPr="006A707A" w:rsidRDefault="00F7503B" w:rsidP="00F7503B">
      <w:pPr>
        <w:spacing w:after="0" w:line="259" w:lineRule="auto"/>
        <w:ind w:right="0" w:firstLine="0"/>
        <w:jc w:val="left"/>
        <w:rPr>
          <w:rFonts w:ascii="Calibri" w:hAnsi="Calibri" w:cs="Calibri"/>
          <w:sz w:val="24"/>
        </w:rPr>
      </w:pPr>
      <w:r w:rsidRPr="006A707A">
        <w:rPr>
          <w:rFonts w:ascii="Calibri" w:hAnsi="Calibri" w:cs="Calibri"/>
          <w:sz w:val="24"/>
        </w:rPr>
        <w:t xml:space="preserve"> </w:t>
      </w:r>
    </w:p>
    <w:p w14:paraId="77E0090E" w14:textId="201FB4DE" w:rsidR="00F7503B" w:rsidRPr="006A707A" w:rsidRDefault="00F7503B" w:rsidP="00EA667D">
      <w:pPr>
        <w:spacing w:after="1" w:line="265" w:lineRule="auto"/>
        <w:ind w:right="0" w:firstLine="0"/>
        <w:jc w:val="left"/>
        <w:rPr>
          <w:rFonts w:ascii="Calibri" w:hAnsi="Calibri" w:cs="Calibri"/>
          <w:sz w:val="24"/>
        </w:rPr>
      </w:pPr>
      <w:r w:rsidRPr="006A707A">
        <w:rPr>
          <w:rFonts w:ascii="Calibri" w:hAnsi="Calibri" w:cs="Calibri"/>
          <w:b/>
          <w:sz w:val="24"/>
        </w:rPr>
        <w:t xml:space="preserve">PURCHASER: </w:t>
      </w:r>
    </w:p>
    <w:p w14:paraId="68C84602" w14:textId="77777777" w:rsidR="00F7503B" w:rsidRPr="006A707A" w:rsidRDefault="00F7503B" w:rsidP="00F7503B">
      <w:pPr>
        <w:spacing w:after="120" w:line="259" w:lineRule="auto"/>
        <w:ind w:right="0" w:firstLine="0"/>
        <w:jc w:val="left"/>
        <w:rPr>
          <w:rFonts w:ascii="Calibri" w:hAnsi="Calibri" w:cs="Calibri"/>
          <w:sz w:val="24"/>
        </w:rPr>
      </w:pPr>
      <w:r w:rsidRPr="006A707A">
        <w:rPr>
          <w:rFonts w:ascii="Calibri" w:hAnsi="Calibri" w:cs="Calibri"/>
          <w:b/>
          <w:sz w:val="24"/>
        </w:rPr>
        <w:t xml:space="preserve"> </w:t>
      </w:r>
    </w:p>
    <w:p w14:paraId="6632B887" w14:textId="332150A6" w:rsidR="00F7503B" w:rsidRPr="006A707A" w:rsidRDefault="00F7503B" w:rsidP="00EA667D">
      <w:pPr>
        <w:spacing w:after="0"/>
        <w:ind w:right="123" w:firstLine="0"/>
        <w:rPr>
          <w:rFonts w:ascii="Calibri" w:hAnsi="Calibri" w:cs="Calibri"/>
          <w:sz w:val="24"/>
        </w:rPr>
      </w:pPr>
      <w:r w:rsidRPr="006A707A">
        <w:rPr>
          <w:rFonts w:ascii="Calibri" w:hAnsi="Calibri" w:cs="Calibri"/>
          <w:sz w:val="24"/>
        </w:rPr>
        <w:t xml:space="preserve">Date: </w:t>
      </w:r>
    </w:p>
    <w:p w14:paraId="42DE1245" w14:textId="77777777" w:rsidR="00F7503B" w:rsidRPr="006A707A" w:rsidRDefault="00F7503B" w:rsidP="00F7503B">
      <w:pPr>
        <w:spacing w:after="15" w:line="259" w:lineRule="auto"/>
        <w:ind w:left="3709" w:right="0" w:firstLine="0"/>
        <w:jc w:val="left"/>
        <w:rPr>
          <w:rFonts w:ascii="Calibri" w:hAnsi="Calibri" w:cs="Calibri"/>
          <w:sz w:val="24"/>
        </w:rPr>
      </w:pPr>
      <w:r w:rsidRPr="006A707A">
        <w:rPr>
          <w:rFonts w:ascii="Calibri" w:eastAsia="Calibri" w:hAnsi="Calibri" w:cs="Calibri"/>
          <w:noProof/>
          <w:sz w:val="24"/>
          <w:lang w:bidi="ar-SA"/>
        </w:rPr>
        <mc:AlternateContent>
          <mc:Choice Requires="wpg">
            <w:drawing>
              <wp:inline distT="0" distB="0" distL="0" distR="0" wp14:anchorId="24494B7C" wp14:editId="2AE1959C">
                <wp:extent cx="2743200" cy="9144"/>
                <wp:effectExtent l="0" t="0" r="0" b="0"/>
                <wp:docPr id="6806" name="Group 6806"/>
                <wp:cNvGraphicFramePr/>
                <a:graphic xmlns:a="http://schemas.openxmlformats.org/drawingml/2006/main">
                  <a:graphicData uri="http://schemas.microsoft.com/office/word/2010/wordprocessingGroup">
                    <wpg:wgp>
                      <wpg:cNvGrpSpPr/>
                      <wpg:grpSpPr>
                        <a:xfrm>
                          <a:off x="0" y="0"/>
                          <a:ext cx="2743200" cy="9144"/>
                          <a:chOff x="0" y="0"/>
                          <a:chExt cx="2743200" cy="9144"/>
                        </a:xfrm>
                      </wpg:grpSpPr>
                      <wps:wsp>
                        <wps:cNvPr id="1236" name="Shape 1236"/>
                        <wps:cNvSpPr/>
                        <wps:spPr>
                          <a:xfrm>
                            <a:off x="0" y="0"/>
                            <a:ext cx="2743200" cy="0"/>
                          </a:xfrm>
                          <a:custGeom>
                            <a:avLst/>
                            <a:gdLst/>
                            <a:ahLst/>
                            <a:cxnLst/>
                            <a:rect l="0" t="0" r="0" b="0"/>
                            <a:pathLst>
                              <a:path w="2743200">
                                <a:moveTo>
                                  <a:pt x="0" y="0"/>
                                </a:moveTo>
                                <a:lnTo>
                                  <a:pt x="2743200"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1B3E3F7" id="Group 6806" o:spid="_x0000_s1026" style="width:3in;height:.7pt;mso-position-horizontal-relative:char;mso-position-vertical-relative:line" coordsize="274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">
                <v:shape id="Shape 1236" o:spid="_x0000_s1027" style="position:absolute;width:27432;height:0;visibility:visible;mso-wrap-style:square;v-text-anchor:top" coordsize="2743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" path="m,l2743200,e" filled="f" strokeweight=".72pt">
                  <v:path arrowok="t" textboxrect="0,0,2743200,0"/>
                </v:shape>
                <w10:anchorlock/>
              </v:group>
            </w:pict>
          </mc:Fallback>
        </mc:AlternateContent>
      </w:r>
    </w:p>
    <w:p w14:paraId="5C6FCB3D" w14:textId="77777777" w:rsidR="00F7503B" w:rsidRPr="006A707A" w:rsidRDefault="00F7503B" w:rsidP="00F7503B">
      <w:pPr>
        <w:spacing w:after="274" w:line="259" w:lineRule="auto"/>
        <w:ind w:right="0" w:firstLine="0"/>
        <w:jc w:val="left"/>
        <w:rPr>
          <w:rFonts w:ascii="Calibri" w:hAnsi="Calibri" w:cs="Calibri"/>
          <w:sz w:val="24"/>
        </w:rPr>
      </w:pPr>
      <w:r w:rsidRPr="006A707A">
        <w:rPr>
          <w:rFonts w:ascii="Calibri" w:hAnsi="Calibri" w:cs="Calibri"/>
          <w:sz w:val="24"/>
        </w:rPr>
        <w:t xml:space="preserve"> </w:t>
      </w:r>
      <w:r w:rsidRPr="006A707A">
        <w:rPr>
          <w:rFonts w:ascii="Calibri" w:hAnsi="Calibri" w:cs="Calibri"/>
          <w:sz w:val="24"/>
        </w:rPr>
        <w:tab/>
        <w:t xml:space="preserve"> </w:t>
      </w:r>
    </w:p>
    <w:p w14:paraId="47D4CBC3" w14:textId="77777777" w:rsidR="00F7503B" w:rsidRPr="006A707A" w:rsidRDefault="00F7503B" w:rsidP="00EA667D">
      <w:pPr>
        <w:spacing w:after="0"/>
        <w:ind w:right="123" w:firstLine="0"/>
        <w:rPr>
          <w:rFonts w:ascii="Calibri" w:hAnsi="Calibri" w:cs="Calibri"/>
          <w:sz w:val="24"/>
        </w:rPr>
      </w:pPr>
      <w:r w:rsidRPr="006A707A">
        <w:rPr>
          <w:rFonts w:ascii="Calibri" w:hAnsi="Calibri" w:cs="Calibri"/>
          <w:sz w:val="24"/>
        </w:rPr>
        <w:t xml:space="preserve">Address: </w:t>
      </w:r>
    </w:p>
    <w:p w14:paraId="4999C132" w14:textId="77777777" w:rsidR="00F7503B" w:rsidRPr="006A707A" w:rsidRDefault="00F7503B" w:rsidP="00F7503B">
      <w:pPr>
        <w:spacing w:after="17" w:line="259" w:lineRule="auto"/>
        <w:ind w:left="3709" w:right="0" w:firstLine="0"/>
        <w:jc w:val="left"/>
        <w:rPr>
          <w:rFonts w:ascii="Calibri" w:hAnsi="Calibri" w:cs="Calibri"/>
          <w:sz w:val="24"/>
        </w:rPr>
      </w:pPr>
      <w:r w:rsidRPr="006A707A">
        <w:rPr>
          <w:rFonts w:ascii="Calibri" w:eastAsia="Calibri" w:hAnsi="Calibri" w:cs="Calibri"/>
          <w:noProof/>
          <w:sz w:val="24"/>
          <w:lang w:bidi="ar-SA"/>
        </w:rPr>
        <mc:AlternateContent>
          <mc:Choice Requires="wpg">
            <w:drawing>
              <wp:inline distT="0" distB="0" distL="0" distR="0" wp14:anchorId="2B35590A" wp14:editId="38A5A688">
                <wp:extent cx="2743200" cy="9144"/>
                <wp:effectExtent l="0" t="0" r="0" b="0"/>
                <wp:docPr id="6805" name="Group 6805"/>
                <wp:cNvGraphicFramePr/>
                <a:graphic xmlns:a="http://schemas.openxmlformats.org/drawingml/2006/main">
                  <a:graphicData uri="http://schemas.microsoft.com/office/word/2010/wordprocessingGroup">
                    <wpg:wgp>
                      <wpg:cNvGrpSpPr/>
                      <wpg:grpSpPr>
                        <a:xfrm>
                          <a:off x="0" y="0"/>
                          <a:ext cx="2743200" cy="9144"/>
                          <a:chOff x="0" y="0"/>
                          <a:chExt cx="2743200" cy="9144"/>
                        </a:xfrm>
                      </wpg:grpSpPr>
                      <wps:wsp>
                        <wps:cNvPr id="1235" name="Shape 1235"/>
                        <wps:cNvSpPr/>
                        <wps:spPr>
                          <a:xfrm>
                            <a:off x="0" y="0"/>
                            <a:ext cx="2743200" cy="0"/>
                          </a:xfrm>
                          <a:custGeom>
                            <a:avLst/>
                            <a:gdLst/>
                            <a:ahLst/>
                            <a:cxnLst/>
                            <a:rect l="0" t="0" r="0" b="0"/>
                            <a:pathLst>
                              <a:path w="2743200">
                                <a:moveTo>
                                  <a:pt x="0" y="0"/>
                                </a:moveTo>
                                <a:lnTo>
                                  <a:pt x="2743200"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4D7C13B" id="Group 6805" o:spid="_x0000_s1026" style="width:3in;height:.7pt;mso-position-horizontal-relative:char;mso-position-vertical-relative:line" coordsize="274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">
                <v:shape id="Shape 1235" o:spid="_x0000_s1027" style="position:absolute;width:27432;height:0;visibility:visible;mso-wrap-style:square;v-text-anchor:top" coordsize="2743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" path="m,l2743200,e" filled="f" strokeweight=".72pt">
                  <v:path arrowok="t" textboxrect="0,0,2743200,0"/>
                </v:shape>
                <w10:anchorlock/>
              </v:group>
            </w:pict>
          </mc:Fallback>
        </mc:AlternateContent>
      </w:r>
    </w:p>
    <w:p w14:paraId="2A956E56" w14:textId="77777777" w:rsidR="00F7503B" w:rsidRPr="006A707A" w:rsidRDefault="00F7503B" w:rsidP="00F7503B">
      <w:pPr>
        <w:spacing w:after="269" w:line="259" w:lineRule="auto"/>
        <w:ind w:right="0" w:firstLine="0"/>
        <w:jc w:val="left"/>
        <w:rPr>
          <w:rFonts w:ascii="Calibri" w:hAnsi="Calibri" w:cs="Calibri"/>
          <w:sz w:val="24"/>
        </w:rPr>
      </w:pPr>
      <w:r w:rsidRPr="006A707A">
        <w:rPr>
          <w:rFonts w:ascii="Calibri" w:hAnsi="Calibri" w:cs="Calibri"/>
          <w:sz w:val="24"/>
        </w:rPr>
        <w:t xml:space="preserve"> </w:t>
      </w:r>
      <w:r w:rsidRPr="006A707A">
        <w:rPr>
          <w:rFonts w:ascii="Calibri" w:hAnsi="Calibri" w:cs="Calibri"/>
          <w:sz w:val="24"/>
        </w:rPr>
        <w:tab/>
        <w:t xml:space="preserve"> </w:t>
      </w:r>
    </w:p>
    <w:p w14:paraId="41B6A48C" w14:textId="77777777" w:rsidR="00F7503B" w:rsidRPr="006A707A" w:rsidRDefault="00F7503B" w:rsidP="00EA667D">
      <w:pPr>
        <w:spacing w:after="0"/>
        <w:ind w:right="123" w:firstLine="0"/>
        <w:rPr>
          <w:rFonts w:ascii="Calibri" w:hAnsi="Calibri" w:cs="Calibri"/>
          <w:sz w:val="24"/>
        </w:rPr>
      </w:pPr>
      <w:r w:rsidRPr="006A707A">
        <w:rPr>
          <w:rFonts w:ascii="Calibri" w:hAnsi="Calibri" w:cs="Calibri"/>
          <w:sz w:val="24"/>
        </w:rPr>
        <w:t xml:space="preserve">Name: </w:t>
      </w:r>
    </w:p>
    <w:p w14:paraId="16D35765" w14:textId="77777777" w:rsidR="00F7503B" w:rsidRPr="006A707A" w:rsidRDefault="00F7503B" w:rsidP="00F7503B">
      <w:pPr>
        <w:tabs>
          <w:tab w:val="center" w:pos="5921"/>
          <w:tab w:val="center" w:pos="8048"/>
        </w:tabs>
        <w:spacing w:after="298" w:line="259" w:lineRule="auto"/>
        <w:ind w:right="0" w:firstLine="0"/>
        <w:jc w:val="left"/>
        <w:rPr>
          <w:rFonts w:ascii="Calibri" w:hAnsi="Calibri" w:cs="Calibri"/>
          <w:sz w:val="24"/>
        </w:rPr>
      </w:pPr>
      <w:r w:rsidRPr="006A707A">
        <w:rPr>
          <w:rFonts w:ascii="Calibri" w:eastAsia="Calibri" w:hAnsi="Calibri" w:cs="Calibri"/>
          <w:sz w:val="24"/>
        </w:rPr>
        <w:tab/>
      </w:r>
      <w:r w:rsidRPr="006A707A">
        <w:rPr>
          <w:rFonts w:ascii="Calibri" w:eastAsia="Calibri" w:hAnsi="Calibri" w:cs="Calibri"/>
          <w:noProof/>
          <w:sz w:val="24"/>
          <w:lang w:bidi="ar-SA"/>
        </w:rPr>
        <mc:AlternateContent>
          <mc:Choice Requires="wpg">
            <w:drawing>
              <wp:inline distT="0" distB="0" distL="0" distR="0" wp14:anchorId="45F27756" wp14:editId="01D90679">
                <wp:extent cx="2743200" cy="9144"/>
                <wp:effectExtent l="0" t="0" r="0" b="0"/>
                <wp:docPr id="6804" name="Group 6804"/>
                <wp:cNvGraphicFramePr/>
                <a:graphic xmlns:a="http://schemas.openxmlformats.org/drawingml/2006/main">
                  <a:graphicData uri="http://schemas.microsoft.com/office/word/2010/wordprocessingGroup">
                    <wpg:wgp>
                      <wpg:cNvGrpSpPr/>
                      <wpg:grpSpPr>
                        <a:xfrm>
                          <a:off x="0" y="0"/>
                          <a:ext cx="2743200" cy="9144"/>
                          <a:chOff x="0" y="0"/>
                          <a:chExt cx="2743200" cy="9144"/>
                        </a:xfrm>
                      </wpg:grpSpPr>
                      <wps:wsp>
                        <wps:cNvPr id="1234" name="Shape 1234"/>
                        <wps:cNvSpPr/>
                        <wps:spPr>
                          <a:xfrm>
                            <a:off x="0" y="0"/>
                            <a:ext cx="2743200" cy="0"/>
                          </a:xfrm>
                          <a:custGeom>
                            <a:avLst/>
                            <a:gdLst/>
                            <a:ahLst/>
                            <a:cxnLst/>
                            <a:rect l="0" t="0" r="0" b="0"/>
                            <a:pathLst>
                              <a:path w="2743200">
                                <a:moveTo>
                                  <a:pt x="0" y="0"/>
                                </a:moveTo>
                                <a:lnTo>
                                  <a:pt x="2743200"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850261F" id="Group 6804" o:spid="_x0000_s1026" style="width:3in;height:.7pt;mso-position-horizontal-relative:char;mso-position-vertical-relative:line" coordsize="274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">
                <v:shape id="Shape 1234" o:spid="_x0000_s1027" style="position:absolute;width:27432;height:0;visibility:visible;mso-wrap-style:square;v-text-anchor:top" coordsize="2743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" path="m,l2743200,e" filled="f" strokeweight=".72pt">
                  <v:path arrowok="t" textboxrect="0,0,2743200,0"/>
                </v:shape>
                <w10:anchorlock/>
              </v:group>
            </w:pict>
          </mc:Fallback>
        </mc:AlternateContent>
      </w:r>
      <w:r w:rsidRPr="006A707A">
        <w:rPr>
          <w:rFonts w:ascii="Calibri" w:hAnsi="Calibri" w:cs="Calibri"/>
          <w:sz w:val="24"/>
        </w:rPr>
        <w:tab/>
        <w:t xml:space="preserve"> </w:t>
      </w:r>
    </w:p>
    <w:p w14:paraId="44CC6A93" w14:textId="77777777" w:rsidR="00F7503B" w:rsidRPr="006A707A" w:rsidRDefault="00F7503B" w:rsidP="00F7503B">
      <w:pPr>
        <w:spacing w:after="0" w:line="259" w:lineRule="auto"/>
        <w:ind w:right="0" w:firstLine="0"/>
        <w:jc w:val="left"/>
        <w:rPr>
          <w:rFonts w:ascii="Calibri" w:hAnsi="Calibri" w:cs="Calibri"/>
          <w:sz w:val="24"/>
        </w:rPr>
      </w:pPr>
      <w:r w:rsidRPr="006A707A">
        <w:rPr>
          <w:rFonts w:ascii="Calibri" w:hAnsi="Calibri" w:cs="Calibri"/>
          <w:sz w:val="24"/>
        </w:rPr>
        <w:t xml:space="preserve"> </w:t>
      </w:r>
    </w:p>
    <w:p w14:paraId="71215BAC" w14:textId="77777777" w:rsidR="00F7503B" w:rsidRPr="006A707A" w:rsidRDefault="00F7503B" w:rsidP="00EA667D">
      <w:pPr>
        <w:spacing w:after="0"/>
        <w:ind w:right="123" w:firstLine="0"/>
        <w:rPr>
          <w:rFonts w:ascii="Calibri" w:hAnsi="Calibri" w:cs="Calibri"/>
          <w:sz w:val="24"/>
        </w:rPr>
      </w:pPr>
      <w:r w:rsidRPr="006A707A">
        <w:rPr>
          <w:rFonts w:ascii="Calibri" w:hAnsi="Calibri" w:cs="Calibri"/>
          <w:sz w:val="24"/>
        </w:rPr>
        <w:t xml:space="preserve">Email: </w:t>
      </w:r>
    </w:p>
    <w:p w14:paraId="27C6C042" w14:textId="77777777" w:rsidR="00F7503B" w:rsidRPr="006A707A" w:rsidRDefault="00F7503B" w:rsidP="00F7503B">
      <w:pPr>
        <w:tabs>
          <w:tab w:val="center" w:pos="5921"/>
          <w:tab w:val="center" w:pos="8048"/>
        </w:tabs>
        <w:spacing w:after="226" w:line="259" w:lineRule="auto"/>
        <w:ind w:right="0" w:firstLine="0"/>
        <w:jc w:val="left"/>
        <w:rPr>
          <w:rFonts w:ascii="Calibri" w:hAnsi="Calibri" w:cs="Calibri"/>
          <w:sz w:val="24"/>
        </w:rPr>
      </w:pPr>
      <w:r w:rsidRPr="006A707A">
        <w:rPr>
          <w:rFonts w:ascii="Calibri" w:eastAsia="Calibri" w:hAnsi="Calibri" w:cs="Calibri"/>
          <w:sz w:val="24"/>
        </w:rPr>
        <w:tab/>
      </w:r>
      <w:r w:rsidRPr="006A707A">
        <w:rPr>
          <w:rFonts w:ascii="Calibri" w:eastAsia="Calibri" w:hAnsi="Calibri" w:cs="Calibri"/>
          <w:noProof/>
          <w:sz w:val="24"/>
          <w:lang w:bidi="ar-SA"/>
        </w:rPr>
        <mc:AlternateContent>
          <mc:Choice Requires="wpg">
            <w:drawing>
              <wp:inline distT="0" distB="0" distL="0" distR="0" wp14:anchorId="7DD9F677" wp14:editId="2DD14160">
                <wp:extent cx="2743200" cy="9144"/>
                <wp:effectExtent l="0" t="0" r="0" b="0"/>
                <wp:docPr id="6803" name="Group 6803"/>
                <wp:cNvGraphicFramePr/>
                <a:graphic xmlns:a="http://schemas.openxmlformats.org/drawingml/2006/main">
                  <a:graphicData uri="http://schemas.microsoft.com/office/word/2010/wordprocessingGroup">
                    <wpg:wgp>
                      <wpg:cNvGrpSpPr/>
                      <wpg:grpSpPr>
                        <a:xfrm>
                          <a:off x="0" y="0"/>
                          <a:ext cx="2743200" cy="9144"/>
                          <a:chOff x="0" y="0"/>
                          <a:chExt cx="2743200" cy="9144"/>
                        </a:xfrm>
                      </wpg:grpSpPr>
                      <wps:wsp>
                        <wps:cNvPr id="1233" name="Shape 1233"/>
                        <wps:cNvSpPr/>
                        <wps:spPr>
                          <a:xfrm>
                            <a:off x="0" y="0"/>
                            <a:ext cx="2743200" cy="0"/>
                          </a:xfrm>
                          <a:custGeom>
                            <a:avLst/>
                            <a:gdLst/>
                            <a:ahLst/>
                            <a:cxnLst/>
                            <a:rect l="0" t="0" r="0" b="0"/>
                            <a:pathLst>
                              <a:path w="2743200">
                                <a:moveTo>
                                  <a:pt x="0" y="0"/>
                                </a:moveTo>
                                <a:lnTo>
                                  <a:pt x="2743200"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F05D2F5" id="Group 6803" o:spid="_x0000_s1026" style="width:3in;height:.7pt;mso-position-horizontal-relative:char;mso-position-vertical-relative:line" coordsize="274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">
                <v:shape id="Shape 1233" o:spid="_x0000_s1027" style="position:absolute;width:27432;height:0;visibility:visible;mso-wrap-style:square;v-text-anchor:top" coordsize="2743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" path="m,l2743200,e" filled="f" strokeweight=".72pt">
                  <v:path arrowok="t" textboxrect="0,0,2743200,0"/>
                </v:shape>
                <w10:anchorlock/>
              </v:group>
            </w:pict>
          </mc:Fallback>
        </mc:AlternateContent>
      </w:r>
      <w:r w:rsidRPr="006A707A">
        <w:rPr>
          <w:rFonts w:ascii="Calibri" w:hAnsi="Calibri" w:cs="Calibri"/>
          <w:sz w:val="24"/>
        </w:rPr>
        <w:tab/>
        <w:t xml:space="preserve"> </w:t>
      </w:r>
    </w:p>
    <w:p w14:paraId="0ECA77AD" w14:textId="77777777" w:rsidR="00F7503B" w:rsidRPr="006A707A" w:rsidRDefault="00F7503B" w:rsidP="00F7503B">
      <w:pPr>
        <w:spacing w:after="0" w:line="259" w:lineRule="auto"/>
        <w:ind w:right="0" w:firstLine="0"/>
        <w:jc w:val="left"/>
        <w:rPr>
          <w:rFonts w:ascii="Calibri" w:hAnsi="Calibri" w:cs="Calibri"/>
          <w:sz w:val="24"/>
        </w:rPr>
      </w:pPr>
      <w:r w:rsidRPr="006A707A">
        <w:rPr>
          <w:rFonts w:ascii="Calibri" w:hAnsi="Calibri" w:cs="Calibri"/>
          <w:sz w:val="24"/>
        </w:rPr>
        <w:t xml:space="preserve"> </w:t>
      </w:r>
    </w:p>
    <w:p w14:paraId="085DD735" w14:textId="77777777" w:rsidR="00F7503B" w:rsidRPr="006A707A" w:rsidRDefault="00F7503B" w:rsidP="00F7503B">
      <w:pPr>
        <w:tabs>
          <w:tab w:val="center" w:pos="3702"/>
          <w:tab w:val="center" w:pos="8081"/>
        </w:tabs>
        <w:spacing w:after="35"/>
        <w:ind w:right="0" w:firstLine="0"/>
        <w:jc w:val="left"/>
        <w:rPr>
          <w:rFonts w:ascii="Calibri" w:hAnsi="Calibri" w:cs="Calibri"/>
          <w:sz w:val="24"/>
        </w:rPr>
      </w:pPr>
      <w:r w:rsidRPr="006A707A">
        <w:rPr>
          <w:rFonts w:ascii="Calibri" w:hAnsi="Calibri" w:cs="Calibri"/>
          <w:sz w:val="24"/>
        </w:rPr>
        <w:t xml:space="preserve">Date of birth: </w:t>
      </w:r>
      <w:r w:rsidRPr="006A707A">
        <w:rPr>
          <w:rFonts w:ascii="Calibri" w:hAnsi="Calibri" w:cs="Calibri"/>
          <w:sz w:val="24"/>
        </w:rPr>
        <w:tab/>
      </w:r>
      <w:r w:rsidRPr="006A707A">
        <w:rPr>
          <w:rFonts w:ascii="Calibri" w:hAnsi="Calibri" w:cs="Calibri"/>
          <w:sz w:val="24"/>
          <w:u w:val="single" w:color="000000"/>
        </w:rPr>
        <w:t xml:space="preserve">  </w:t>
      </w:r>
      <w:r w:rsidRPr="006A707A">
        <w:rPr>
          <w:rFonts w:ascii="Calibri" w:hAnsi="Calibri" w:cs="Calibri"/>
          <w:sz w:val="24"/>
          <w:u w:val="single" w:color="000000"/>
        </w:rPr>
        <w:tab/>
      </w:r>
      <w:r w:rsidRPr="006A707A">
        <w:rPr>
          <w:rFonts w:ascii="Calibri" w:hAnsi="Calibri" w:cs="Calibri"/>
          <w:sz w:val="24"/>
        </w:rPr>
        <w:t xml:space="preserve"> </w:t>
      </w:r>
    </w:p>
    <w:p w14:paraId="1315B7F1" w14:textId="77777777" w:rsidR="00F7503B" w:rsidRPr="006A707A" w:rsidRDefault="00F7503B" w:rsidP="00F7503B">
      <w:pPr>
        <w:spacing w:after="0" w:line="259" w:lineRule="auto"/>
        <w:ind w:right="0" w:firstLine="0"/>
        <w:jc w:val="left"/>
        <w:rPr>
          <w:rFonts w:ascii="Calibri" w:hAnsi="Calibri" w:cs="Calibri"/>
          <w:sz w:val="24"/>
        </w:rPr>
      </w:pPr>
      <w:r w:rsidRPr="006A707A">
        <w:rPr>
          <w:rFonts w:ascii="Calibri" w:hAnsi="Calibri" w:cs="Calibri"/>
          <w:sz w:val="24"/>
        </w:rPr>
        <w:t xml:space="preserve"> </w:t>
      </w:r>
    </w:p>
    <w:p w14:paraId="433E480E" w14:textId="77777777" w:rsidR="00F7503B" w:rsidRPr="006A707A" w:rsidRDefault="00F7503B" w:rsidP="00F7503B">
      <w:pPr>
        <w:tabs>
          <w:tab w:val="center" w:pos="3702"/>
          <w:tab w:val="center" w:pos="8081"/>
        </w:tabs>
        <w:spacing w:after="34"/>
        <w:ind w:right="0" w:firstLine="0"/>
        <w:jc w:val="left"/>
        <w:rPr>
          <w:rFonts w:ascii="Calibri" w:hAnsi="Calibri" w:cs="Calibri"/>
          <w:sz w:val="24"/>
        </w:rPr>
      </w:pPr>
      <w:r w:rsidRPr="006A707A">
        <w:rPr>
          <w:rFonts w:ascii="Calibri" w:hAnsi="Calibri" w:cs="Calibri"/>
          <w:sz w:val="24"/>
        </w:rPr>
        <w:t xml:space="preserve">Nationalities: </w:t>
      </w:r>
      <w:r w:rsidRPr="006A707A">
        <w:rPr>
          <w:rFonts w:ascii="Calibri" w:hAnsi="Calibri" w:cs="Calibri"/>
          <w:sz w:val="24"/>
        </w:rPr>
        <w:tab/>
      </w:r>
      <w:r w:rsidRPr="006A707A">
        <w:rPr>
          <w:rFonts w:ascii="Calibri" w:hAnsi="Calibri" w:cs="Calibri"/>
          <w:sz w:val="24"/>
          <w:u w:val="single" w:color="000000"/>
        </w:rPr>
        <w:t xml:space="preserve">  </w:t>
      </w:r>
      <w:r w:rsidRPr="006A707A">
        <w:rPr>
          <w:rFonts w:ascii="Calibri" w:hAnsi="Calibri" w:cs="Calibri"/>
          <w:sz w:val="24"/>
          <w:u w:val="single" w:color="000000"/>
        </w:rPr>
        <w:tab/>
      </w:r>
      <w:r w:rsidRPr="006A707A">
        <w:rPr>
          <w:rFonts w:ascii="Calibri" w:hAnsi="Calibri" w:cs="Calibri"/>
          <w:sz w:val="24"/>
        </w:rPr>
        <w:t xml:space="preserve"> </w:t>
      </w:r>
    </w:p>
    <w:p w14:paraId="475F2112" w14:textId="77777777" w:rsidR="00F7503B" w:rsidRPr="006A707A" w:rsidRDefault="00F7503B" w:rsidP="00F7503B">
      <w:pPr>
        <w:spacing w:after="0" w:line="259" w:lineRule="auto"/>
        <w:ind w:right="0" w:firstLine="0"/>
        <w:jc w:val="left"/>
        <w:rPr>
          <w:rFonts w:ascii="Calibri" w:hAnsi="Calibri" w:cs="Calibri"/>
          <w:sz w:val="24"/>
        </w:rPr>
      </w:pPr>
      <w:r w:rsidRPr="006A707A">
        <w:rPr>
          <w:rFonts w:ascii="Calibri" w:hAnsi="Calibri" w:cs="Calibri"/>
          <w:sz w:val="24"/>
        </w:rPr>
        <w:t xml:space="preserve"> </w:t>
      </w:r>
    </w:p>
    <w:p w14:paraId="27847D2B" w14:textId="77777777" w:rsidR="00F7503B" w:rsidRPr="006A707A" w:rsidRDefault="00F7503B" w:rsidP="00F7503B">
      <w:pPr>
        <w:tabs>
          <w:tab w:val="center" w:pos="3702"/>
          <w:tab w:val="center" w:pos="8081"/>
        </w:tabs>
        <w:spacing w:after="308"/>
        <w:ind w:right="0" w:firstLine="0"/>
        <w:jc w:val="left"/>
        <w:rPr>
          <w:rFonts w:ascii="Calibri" w:hAnsi="Calibri" w:cs="Calibri"/>
          <w:sz w:val="24"/>
        </w:rPr>
      </w:pPr>
      <w:r w:rsidRPr="006A707A">
        <w:rPr>
          <w:rFonts w:ascii="Calibri" w:hAnsi="Calibri" w:cs="Calibri"/>
          <w:sz w:val="24"/>
        </w:rPr>
        <w:t xml:space="preserve">Occupation: </w:t>
      </w:r>
      <w:r w:rsidRPr="006A707A">
        <w:rPr>
          <w:rFonts w:ascii="Calibri" w:hAnsi="Calibri" w:cs="Calibri"/>
          <w:sz w:val="24"/>
        </w:rPr>
        <w:tab/>
      </w:r>
      <w:r w:rsidRPr="006A707A">
        <w:rPr>
          <w:rFonts w:ascii="Calibri" w:hAnsi="Calibri" w:cs="Calibri"/>
          <w:sz w:val="24"/>
          <w:u w:val="single" w:color="000000"/>
        </w:rPr>
        <w:t xml:space="preserve"> </w:t>
      </w:r>
      <w:r w:rsidRPr="006A707A">
        <w:rPr>
          <w:rFonts w:ascii="Calibri" w:hAnsi="Calibri" w:cs="Calibri"/>
          <w:sz w:val="24"/>
          <w:u w:val="single" w:color="000000"/>
        </w:rPr>
        <w:tab/>
      </w:r>
      <w:r w:rsidRPr="006A707A">
        <w:rPr>
          <w:rFonts w:ascii="Calibri" w:hAnsi="Calibri" w:cs="Calibri"/>
          <w:sz w:val="24"/>
        </w:rPr>
        <w:t xml:space="preserve"> </w:t>
      </w:r>
    </w:p>
    <w:p w14:paraId="20C294FE" w14:textId="77777777" w:rsidR="00F7503B" w:rsidRPr="006A707A" w:rsidRDefault="00F7503B" w:rsidP="00F7503B">
      <w:pPr>
        <w:tabs>
          <w:tab w:val="center" w:pos="3702"/>
          <w:tab w:val="center" w:pos="8081"/>
        </w:tabs>
        <w:spacing w:after="303"/>
        <w:ind w:right="0" w:firstLine="0"/>
        <w:jc w:val="left"/>
        <w:rPr>
          <w:rFonts w:ascii="Calibri" w:hAnsi="Calibri" w:cs="Calibri"/>
          <w:sz w:val="24"/>
        </w:rPr>
      </w:pPr>
      <w:r w:rsidRPr="006A707A">
        <w:rPr>
          <w:rFonts w:ascii="Calibri" w:hAnsi="Calibri" w:cs="Calibri"/>
          <w:sz w:val="24"/>
        </w:rPr>
        <w:t xml:space="preserve">Origin of money contributed: </w:t>
      </w:r>
      <w:r w:rsidRPr="006A707A">
        <w:rPr>
          <w:rFonts w:ascii="Calibri" w:hAnsi="Calibri" w:cs="Calibri"/>
          <w:sz w:val="24"/>
        </w:rPr>
        <w:tab/>
      </w:r>
      <w:r w:rsidRPr="006A707A">
        <w:rPr>
          <w:rFonts w:ascii="Calibri" w:hAnsi="Calibri" w:cs="Calibri"/>
          <w:sz w:val="24"/>
          <w:u w:val="single" w:color="000000"/>
        </w:rPr>
        <w:t xml:space="preserve">  </w:t>
      </w:r>
      <w:r w:rsidRPr="006A707A">
        <w:rPr>
          <w:rFonts w:ascii="Calibri" w:hAnsi="Calibri" w:cs="Calibri"/>
          <w:sz w:val="24"/>
          <w:u w:val="single" w:color="000000"/>
        </w:rPr>
        <w:tab/>
      </w:r>
      <w:r w:rsidRPr="006A707A">
        <w:rPr>
          <w:rFonts w:ascii="Calibri" w:hAnsi="Calibri" w:cs="Calibri"/>
          <w:sz w:val="24"/>
        </w:rPr>
        <w:t xml:space="preserve"> </w:t>
      </w:r>
    </w:p>
    <w:p w14:paraId="63DA9ADB" w14:textId="66114F0C" w:rsidR="00F7503B" w:rsidRPr="006A707A" w:rsidRDefault="00F7503B" w:rsidP="00F7503B">
      <w:pPr>
        <w:numPr>
          <w:ilvl w:val="0"/>
          <w:numId w:val="8"/>
        </w:numPr>
        <w:spacing w:after="5"/>
        <w:ind w:left="504" w:right="123" w:hanging="418"/>
        <w:rPr>
          <w:rFonts w:ascii="Calibri" w:hAnsi="Calibri" w:cs="Calibri"/>
          <w:sz w:val="24"/>
        </w:rPr>
      </w:pPr>
      <w:r w:rsidRPr="006A707A">
        <w:rPr>
          <w:rFonts w:ascii="Calibri" w:hAnsi="Calibri" w:cs="Calibri"/>
          <w:sz w:val="24"/>
        </w:rPr>
        <w:t>I am not a US person.</w:t>
      </w:r>
    </w:p>
    <w:p w14:paraId="5473A171" w14:textId="41127FB6" w:rsidR="00F7503B" w:rsidRPr="006A707A" w:rsidRDefault="00F7503B" w:rsidP="00F7503B">
      <w:pPr>
        <w:numPr>
          <w:ilvl w:val="0"/>
          <w:numId w:val="8"/>
        </w:numPr>
        <w:spacing w:after="44" w:line="259" w:lineRule="auto"/>
        <w:ind w:left="504" w:right="123" w:hanging="418"/>
        <w:rPr>
          <w:rFonts w:ascii="Calibri" w:hAnsi="Calibri" w:cs="Calibri"/>
          <w:sz w:val="24"/>
        </w:rPr>
      </w:pPr>
      <w:r w:rsidRPr="006A707A">
        <w:rPr>
          <w:rFonts w:ascii="Calibri" w:hAnsi="Calibri" w:cs="Calibri"/>
          <w:sz w:val="24"/>
        </w:rPr>
        <w:t>I am the sole beneficial owner of the funds contributed.</w:t>
      </w:r>
    </w:p>
    <w:p w14:paraId="73055CBD" w14:textId="7DBA48B9" w:rsidR="00F7503B" w:rsidRPr="006A707A" w:rsidRDefault="00F7503B" w:rsidP="00F7503B">
      <w:pPr>
        <w:numPr>
          <w:ilvl w:val="0"/>
          <w:numId w:val="8"/>
        </w:numPr>
        <w:spacing w:after="22"/>
        <w:ind w:left="504" w:right="123" w:hanging="418"/>
        <w:rPr>
          <w:rFonts w:ascii="Calibri" w:hAnsi="Calibri" w:cs="Calibri"/>
          <w:sz w:val="24"/>
        </w:rPr>
      </w:pPr>
      <w:r w:rsidRPr="006A707A">
        <w:rPr>
          <w:rFonts w:ascii="Calibri" w:hAnsi="Calibri" w:cs="Calibri"/>
          <w:sz w:val="24"/>
        </w:rPr>
        <w:t>Copy of Passport / ID attached.</w:t>
      </w:r>
    </w:p>
    <w:p w14:paraId="2FC3C60F" w14:textId="77777777" w:rsidR="00F7503B" w:rsidRPr="006A707A" w:rsidRDefault="00F7503B" w:rsidP="00F7503B">
      <w:pPr>
        <w:spacing w:after="0" w:line="259" w:lineRule="auto"/>
        <w:ind w:right="0" w:firstLine="0"/>
        <w:jc w:val="left"/>
        <w:rPr>
          <w:rFonts w:ascii="Calibri" w:hAnsi="Calibri" w:cs="Calibri"/>
          <w:sz w:val="24"/>
        </w:rPr>
      </w:pPr>
      <w:r w:rsidRPr="006A707A">
        <w:rPr>
          <w:rFonts w:ascii="Calibri" w:hAnsi="Calibri" w:cs="Calibri"/>
          <w:sz w:val="24"/>
        </w:rPr>
        <w:t xml:space="preserve"> </w:t>
      </w:r>
    </w:p>
    <w:p w14:paraId="0491E99F" w14:textId="77777777" w:rsidR="00F7503B" w:rsidRPr="006A707A" w:rsidRDefault="00F7503B" w:rsidP="00F7503B">
      <w:pPr>
        <w:tabs>
          <w:tab w:val="center" w:pos="3702"/>
          <w:tab w:val="center" w:pos="8081"/>
        </w:tabs>
        <w:spacing w:after="703"/>
        <w:ind w:right="0" w:firstLine="0"/>
        <w:jc w:val="left"/>
        <w:rPr>
          <w:rFonts w:ascii="Calibri" w:hAnsi="Calibri" w:cs="Calibri"/>
          <w:sz w:val="24"/>
        </w:rPr>
      </w:pPr>
      <w:r w:rsidRPr="006A707A">
        <w:rPr>
          <w:rFonts w:ascii="Calibri" w:hAnsi="Calibri" w:cs="Calibri"/>
          <w:sz w:val="24"/>
        </w:rPr>
        <w:t xml:space="preserve">Signature: </w:t>
      </w:r>
      <w:r w:rsidRPr="006A707A">
        <w:rPr>
          <w:rFonts w:ascii="Calibri" w:hAnsi="Calibri" w:cs="Calibri"/>
          <w:sz w:val="24"/>
        </w:rPr>
        <w:tab/>
      </w:r>
      <w:r w:rsidRPr="006A707A">
        <w:rPr>
          <w:rFonts w:ascii="Calibri" w:hAnsi="Calibri" w:cs="Calibri"/>
          <w:sz w:val="24"/>
          <w:u w:val="single" w:color="000000"/>
        </w:rPr>
        <w:t xml:space="preserve">  </w:t>
      </w:r>
      <w:r w:rsidRPr="006A707A">
        <w:rPr>
          <w:rFonts w:ascii="Calibri" w:hAnsi="Calibri" w:cs="Calibri"/>
          <w:sz w:val="24"/>
          <w:u w:val="single" w:color="000000"/>
        </w:rPr>
        <w:tab/>
      </w:r>
      <w:r w:rsidRPr="006A707A">
        <w:rPr>
          <w:rFonts w:ascii="Calibri" w:hAnsi="Calibri" w:cs="Calibri"/>
          <w:sz w:val="24"/>
        </w:rPr>
        <w:t xml:space="preserve"> </w:t>
      </w:r>
    </w:p>
    <w:p w14:paraId="6CBC26C4" w14:textId="77777777" w:rsidR="00F7503B" w:rsidRPr="006A707A" w:rsidRDefault="00F7503B" w:rsidP="00F7503B">
      <w:pPr>
        <w:tabs>
          <w:tab w:val="center" w:pos="4782"/>
        </w:tabs>
        <w:ind w:right="0" w:firstLine="0"/>
        <w:jc w:val="left"/>
        <w:rPr>
          <w:rFonts w:ascii="Calibri" w:hAnsi="Calibri" w:cs="Calibri"/>
          <w:sz w:val="24"/>
        </w:rPr>
      </w:pPr>
      <w:r w:rsidRPr="006A707A">
        <w:rPr>
          <w:rFonts w:ascii="Calibri" w:hAnsi="Calibri" w:cs="Calibri"/>
          <w:sz w:val="24"/>
        </w:rPr>
        <w:t xml:space="preserve"> </w:t>
      </w:r>
      <w:r w:rsidRPr="006A707A">
        <w:rPr>
          <w:rFonts w:ascii="Calibri" w:hAnsi="Calibri" w:cs="Calibri"/>
          <w:sz w:val="24"/>
        </w:rPr>
        <w:tab/>
        <w:t xml:space="preserve">7 </w:t>
      </w:r>
    </w:p>
    <w:p w14:paraId="3E700118" w14:textId="77777777" w:rsidR="00E71482" w:rsidRPr="006A707A" w:rsidRDefault="00E71482">
      <w:pPr>
        <w:rPr>
          <w:rFonts w:ascii="Calibri" w:hAnsi="Calibri" w:cs="Calibri"/>
          <w:sz w:val="24"/>
        </w:rPr>
      </w:pPr>
    </w:p>
    <w:sectPr w:rsidR="00E71482" w:rsidRPr="006A707A">
      <w:footerReference w:type="even" r:id="rId12"/>
      <w:footerReference w:type="default" r:id="rId13"/>
      <w:footerReference w:type="first" r:id="rId14"/>
      <w:pgSz w:w="12240" w:h="15840"/>
      <w:pgMar w:top="1440" w:right="1818" w:bottom="144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7D2D9E" w14:textId="77777777" w:rsidR="00090E12" w:rsidRDefault="00090E12">
      <w:pPr>
        <w:spacing w:after="0" w:line="240" w:lineRule="auto"/>
      </w:pPr>
      <w:r>
        <w:separator/>
      </w:r>
    </w:p>
  </w:endnote>
  <w:endnote w:type="continuationSeparator" w:id="0">
    <w:p w14:paraId="3BDE38C0" w14:textId="77777777" w:rsidR="00090E12" w:rsidRDefault="00090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5B9F2" w14:textId="77777777" w:rsidR="003C421C" w:rsidRDefault="00586A18">
    <w:pPr>
      <w:tabs>
        <w:tab w:val="center" w:pos="4782"/>
      </w:tabs>
      <w:spacing w:after="0" w:line="259" w:lineRule="auto"/>
      <w:ind w:right="0" w:firstLine="0"/>
      <w:jc w:val="left"/>
    </w:pPr>
    <w:r>
      <w:rPr>
        <w:sz w:val="20"/>
      </w:rPr>
      <w:t xml:space="preserve"> </w:t>
    </w:r>
    <w:r>
      <w:rPr>
        <w:sz w:val="20"/>
      </w:rP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236EA" w14:textId="6DDFAA9A" w:rsidR="003C421C" w:rsidRDefault="00586A18">
    <w:pPr>
      <w:tabs>
        <w:tab w:val="center" w:pos="4782"/>
      </w:tabs>
      <w:spacing w:after="0" w:line="259" w:lineRule="auto"/>
      <w:ind w:right="0" w:firstLine="0"/>
      <w:jc w:val="left"/>
    </w:pPr>
    <w:r>
      <w:rPr>
        <w:sz w:val="20"/>
      </w:rPr>
      <w:t xml:space="preserve"> </w:t>
    </w:r>
    <w:r>
      <w:rPr>
        <w:sz w:val="20"/>
      </w:rPr>
      <w:tab/>
    </w:r>
    <w:r>
      <w:fldChar w:fldCharType="begin"/>
    </w:r>
    <w:r>
      <w:instrText xml:space="preserve"> PAGE   \* MERGEFORMAT </w:instrText>
    </w:r>
    <w:r>
      <w:fldChar w:fldCharType="separate"/>
    </w:r>
    <w:r w:rsidR="00142E13">
      <w:rPr>
        <w:noProof/>
      </w:rPr>
      <w:t>4</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1D985" w14:textId="77777777" w:rsidR="003C421C" w:rsidRDefault="00586A18">
    <w:pPr>
      <w:tabs>
        <w:tab w:val="center" w:pos="4782"/>
      </w:tabs>
      <w:spacing w:after="0" w:line="259" w:lineRule="auto"/>
      <w:ind w:right="0" w:firstLine="0"/>
      <w:jc w:val="left"/>
    </w:pPr>
    <w:r>
      <w:rPr>
        <w:sz w:val="20"/>
      </w:rPr>
      <w:t xml:space="preserve"> </w:t>
    </w:r>
    <w:r>
      <w:rPr>
        <w:sz w:val="20"/>
      </w:rPr>
      <w:tab/>
    </w:r>
    <w:r>
      <w:fldChar w:fldCharType="begin"/>
    </w:r>
    <w:r>
      <w:instrText xml:space="preserve"> PAGE   \* MERGEFORMAT </w:instrText>
    </w:r>
    <w:r>
      <w:fldChar w:fldCharType="separate"/>
    </w:r>
    <w:r>
      <w:t>1</w: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B09D4" w14:textId="77777777" w:rsidR="003C421C" w:rsidRDefault="00D65F51">
    <w:pPr>
      <w:spacing w:after="160" w:line="259" w:lineRule="auto"/>
      <w:ind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980E2" w14:textId="77777777" w:rsidR="003C421C" w:rsidRDefault="00D65F51">
    <w:pPr>
      <w:spacing w:after="160" w:line="259" w:lineRule="auto"/>
      <w:ind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72E9E" w14:textId="77777777" w:rsidR="003C421C" w:rsidRDefault="00D65F51">
    <w:pPr>
      <w:spacing w:after="160" w:line="259" w:lineRule="auto"/>
      <w:ind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E37A9A" w14:textId="77777777" w:rsidR="00090E12" w:rsidRDefault="00090E12">
      <w:pPr>
        <w:spacing w:after="0" w:line="240" w:lineRule="auto"/>
      </w:pPr>
      <w:r>
        <w:separator/>
      </w:r>
    </w:p>
  </w:footnote>
  <w:footnote w:type="continuationSeparator" w:id="0">
    <w:p w14:paraId="6A7695B0" w14:textId="77777777" w:rsidR="00090E12" w:rsidRDefault="00090E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02450"/>
    <w:multiLevelType w:val="hybridMultilevel"/>
    <w:tmpl w:val="5900A7E8"/>
    <w:lvl w:ilvl="0" w:tplc="E766DDD6">
      <w:start w:val="1"/>
      <w:numFmt w:val="lowerLetter"/>
      <w:lvlText w:val="(%1)"/>
      <w:lvlJc w:val="left"/>
      <w:pPr>
        <w:ind w:left="86"/>
      </w:pPr>
      <w:rPr>
        <w:rFonts w:ascii="Calibri" w:eastAsia="Times New Roman" w:hAnsi="Calibri" w:cs="Calibri" w:hint="default"/>
        <w:b w:val="0"/>
        <w:i w:val="0"/>
        <w:strike w:val="0"/>
        <w:dstrike w:val="0"/>
        <w:color w:val="000000"/>
        <w:sz w:val="24"/>
        <w:szCs w:val="24"/>
        <w:u w:val="none" w:color="000000"/>
        <w:bdr w:val="none" w:sz="0" w:space="0" w:color="auto"/>
        <w:shd w:val="clear" w:color="auto" w:fill="auto"/>
        <w:vertAlign w:val="baseline"/>
      </w:rPr>
    </w:lvl>
    <w:lvl w:ilvl="1" w:tplc="0DD4F2A8">
      <w:start w:val="1"/>
      <w:numFmt w:val="lowerLetter"/>
      <w:lvlText w:val="%2"/>
      <w:lvlJc w:val="left"/>
      <w:pPr>
        <w:ind w:left="18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C0FFC0">
      <w:start w:val="1"/>
      <w:numFmt w:val="lowerRoman"/>
      <w:lvlText w:val="%3"/>
      <w:lvlJc w:val="left"/>
      <w:pPr>
        <w:ind w:left="26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64DA78">
      <w:start w:val="1"/>
      <w:numFmt w:val="decimal"/>
      <w:lvlText w:val="%4"/>
      <w:lvlJc w:val="left"/>
      <w:pPr>
        <w:ind w:left="33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B63ED0">
      <w:start w:val="1"/>
      <w:numFmt w:val="lowerLetter"/>
      <w:lvlText w:val="%5"/>
      <w:lvlJc w:val="left"/>
      <w:pPr>
        <w:ind w:left="40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821ACE">
      <w:start w:val="1"/>
      <w:numFmt w:val="lowerRoman"/>
      <w:lvlText w:val="%6"/>
      <w:lvlJc w:val="left"/>
      <w:pPr>
        <w:ind w:left="47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828DF2">
      <w:start w:val="1"/>
      <w:numFmt w:val="decimal"/>
      <w:lvlText w:val="%7"/>
      <w:lvlJc w:val="left"/>
      <w:pPr>
        <w:ind w:left="5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A2DD24">
      <w:start w:val="1"/>
      <w:numFmt w:val="lowerLetter"/>
      <w:lvlText w:val="%8"/>
      <w:lvlJc w:val="left"/>
      <w:pPr>
        <w:ind w:left="62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2A3848">
      <w:start w:val="1"/>
      <w:numFmt w:val="lowerRoman"/>
      <w:lvlText w:val="%9"/>
      <w:lvlJc w:val="left"/>
      <w:pPr>
        <w:ind w:left="69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B455DA"/>
    <w:multiLevelType w:val="hybridMultilevel"/>
    <w:tmpl w:val="9CA4E38A"/>
    <w:lvl w:ilvl="0" w:tplc="B254C010">
      <w:start w:val="1"/>
      <w:numFmt w:val="lowerLetter"/>
      <w:lvlText w:val="(%1)"/>
      <w:lvlJc w:val="left"/>
      <w:pPr>
        <w:ind w:left="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5EFE80">
      <w:start w:val="1"/>
      <w:numFmt w:val="lowerLetter"/>
      <w:lvlText w:val="%2"/>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28DB8E">
      <w:start w:val="1"/>
      <w:numFmt w:val="lowerRoman"/>
      <w:lvlText w:val="%3"/>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25EF95E">
      <w:start w:val="1"/>
      <w:numFmt w:val="decimal"/>
      <w:lvlText w:val="%4"/>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E4B278">
      <w:start w:val="1"/>
      <w:numFmt w:val="lowerLetter"/>
      <w:lvlText w:val="%5"/>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A06B1C8">
      <w:start w:val="1"/>
      <w:numFmt w:val="lowerRoman"/>
      <w:lvlText w:val="%6"/>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ACCA88C">
      <w:start w:val="1"/>
      <w:numFmt w:val="decimal"/>
      <w:lvlText w:val="%7"/>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2967A32">
      <w:start w:val="1"/>
      <w:numFmt w:val="lowerLetter"/>
      <w:lvlText w:val="%8"/>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E2AC492">
      <w:start w:val="1"/>
      <w:numFmt w:val="lowerRoman"/>
      <w:lvlText w:val="%9"/>
      <w:lvlJc w:val="left"/>
      <w:pPr>
        <w:ind w:left="69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2B36B72"/>
    <w:multiLevelType w:val="hybridMultilevel"/>
    <w:tmpl w:val="70246ED4"/>
    <w:lvl w:ilvl="0" w:tplc="37A8890A">
      <w:start w:val="1"/>
      <w:numFmt w:val="decimal"/>
      <w:lvlText w:val="%1."/>
      <w:lvlJc w:val="left"/>
      <w:pPr>
        <w:ind w:left="466" w:hanging="360"/>
      </w:pPr>
      <w:rPr>
        <w:rFonts w:hint="default"/>
        <w:b/>
        <w:bCs/>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3" w15:restartNumberingAfterBreak="0">
    <w:nsid w:val="28E52631"/>
    <w:multiLevelType w:val="hybridMultilevel"/>
    <w:tmpl w:val="A12EEC64"/>
    <w:lvl w:ilvl="0" w:tplc="7884ECD4">
      <w:start w:val="1"/>
      <w:numFmt w:val="lowerLetter"/>
      <w:lvlText w:val="(%1)"/>
      <w:lvlJc w:val="left"/>
      <w:pPr>
        <w:ind w:left="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F74C066">
      <w:start w:val="1"/>
      <w:numFmt w:val="lowerLetter"/>
      <w:lvlText w:val="%2"/>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F8E897C">
      <w:start w:val="1"/>
      <w:numFmt w:val="lowerRoman"/>
      <w:lvlText w:val="%3"/>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03CF2C8">
      <w:start w:val="1"/>
      <w:numFmt w:val="decimal"/>
      <w:lvlText w:val="%4"/>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EC6710">
      <w:start w:val="1"/>
      <w:numFmt w:val="lowerLetter"/>
      <w:lvlText w:val="%5"/>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63EDD1A">
      <w:start w:val="1"/>
      <w:numFmt w:val="lowerRoman"/>
      <w:lvlText w:val="%6"/>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E4EB520">
      <w:start w:val="1"/>
      <w:numFmt w:val="decimal"/>
      <w:lvlText w:val="%7"/>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204920">
      <w:start w:val="1"/>
      <w:numFmt w:val="lowerLetter"/>
      <w:lvlText w:val="%8"/>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CF86A7E">
      <w:start w:val="1"/>
      <w:numFmt w:val="lowerRoman"/>
      <w:lvlText w:val="%9"/>
      <w:lvlJc w:val="left"/>
      <w:pPr>
        <w:ind w:left="69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E681A41"/>
    <w:multiLevelType w:val="hybridMultilevel"/>
    <w:tmpl w:val="C7582304"/>
    <w:lvl w:ilvl="0" w:tplc="C7F471A2">
      <w:start w:val="1"/>
      <w:numFmt w:val="lowerLetter"/>
      <w:lvlText w:val="(%1)"/>
      <w:lvlJc w:val="left"/>
      <w:pPr>
        <w:ind w:left="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24AC26">
      <w:start w:val="1"/>
      <w:numFmt w:val="lowerRoman"/>
      <w:lvlText w:val="(%2)"/>
      <w:lvlJc w:val="left"/>
      <w:pPr>
        <w:ind w:left="11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9128278">
      <w:start w:val="1"/>
      <w:numFmt w:val="lowerRoman"/>
      <w:lvlText w:val="%3"/>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D3A0ACA">
      <w:start w:val="1"/>
      <w:numFmt w:val="decimal"/>
      <w:lvlText w:val="%4"/>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9C144A">
      <w:start w:val="1"/>
      <w:numFmt w:val="lowerLetter"/>
      <w:lvlText w:val="%5"/>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5E41164">
      <w:start w:val="1"/>
      <w:numFmt w:val="lowerRoman"/>
      <w:lvlText w:val="%6"/>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2F4FF34">
      <w:start w:val="1"/>
      <w:numFmt w:val="decimal"/>
      <w:lvlText w:val="%7"/>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C0BDA4">
      <w:start w:val="1"/>
      <w:numFmt w:val="lowerLetter"/>
      <w:lvlText w:val="%8"/>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85AA2F8">
      <w:start w:val="1"/>
      <w:numFmt w:val="lowerRoman"/>
      <w:lvlText w:val="%9"/>
      <w:lvlJc w:val="left"/>
      <w:pPr>
        <w:ind w:left="69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F282DD5"/>
    <w:multiLevelType w:val="hybridMultilevel"/>
    <w:tmpl w:val="FF60C706"/>
    <w:lvl w:ilvl="0" w:tplc="A7C27200">
      <w:start w:val="1"/>
      <w:numFmt w:val="lowerLetter"/>
      <w:lvlText w:val="(%1)"/>
      <w:lvlJc w:val="left"/>
      <w:pPr>
        <w:ind w:left="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F07630">
      <w:start w:val="1"/>
      <w:numFmt w:val="lowerLetter"/>
      <w:lvlText w:val="%2"/>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9544AB0">
      <w:start w:val="1"/>
      <w:numFmt w:val="lowerRoman"/>
      <w:lvlText w:val="%3"/>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41E8FDA">
      <w:start w:val="1"/>
      <w:numFmt w:val="decimal"/>
      <w:lvlText w:val="%4"/>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3CA2CDE">
      <w:start w:val="1"/>
      <w:numFmt w:val="lowerLetter"/>
      <w:lvlText w:val="%5"/>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F00D950">
      <w:start w:val="1"/>
      <w:numFmt w:val="lowerRoman"/>
      <w:lvlText w:val="%6"/>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7B6169C">
      <w:start w:val="1"/>
      <w:numFmt w:val="decimal"/>
      <w:lvlText w:val="%7"/>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7C7E20">
      <w:start w:val="1"/>
      <w:numFmt w:val="lowerLetter"/>
      <w:lvlText w:val="%8"/>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0CC76F6">
      <w:start w:val="1"/>
      <w:numFmt w:val="lowerRoman"/>
      <w:lvlText w:val="%9"/>
      <w:lvlJc w:val="left"/>
      <w:pPr>
        <w:ind w:left="69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C691DFA"/>
    <w:multiLevelType w:val="hybridMultilevel"/>
    <w:tmpl w:val="7DAEF6E0"/>
    <w:lvl w:ilvl="0" w:tplc="AA3C45CC">
      <w:start w:val="1"/>
      <w:numFmt w:val="bullet"/>
      <w:lvlText w:val=""/>
      <w:lvlJc w:val="left"/>
      <w:pPr>
        <w:ind w:left="50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4367812">
      <w:start w:val="1"/>
      <w:numFmt w:val="bullet"/>
      <w:lvlText w:val="o"/>
      <w:lvlJc w:val="left"/>
      <w:pPr>
        <w:ind w:left="11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47A1C62">
      <w:start w:val="1"/>
      <w:numFmt w:val="bullet"/>
      <w:lvlText w:val="▪"/>
      <w:lvlJc w:val="left"/>
      <w:pPr>
        <w:ind w:left="19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48E1BB4">
      <w:start w:val="1"/>
      <w:numFmt w:val="bullet"/>
      <w:lvlText w:val="•"/>
      <w:lvlJc w:val="left"/>
      <w:pPr>
        <w:ind w:left="26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304C5A0">
      <w:start w:val="1"/>
      <w:numFmt w:val="bullet"/>
      <w:lvlText w:val="o"/>
      <w:lvlJc w:val="left"/>
      <w:pPr>
        <w:ind w:left="33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7927AF4">
      <w:start w:val="1"/>
      <w:numFmt w:val="bullet"/>
      <w:lvlText w:val="▪"/>
      <w:lvlJc w:val="left"/>
      <w:pPr>
        <w:ind w:left="40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5D2B010">
      <w:start w:val="1"/>
      <w:numFmt w:val="bullet"/>
      <w:lvlText w:val="•"/>
      <w:lvlJc w:val="left"/>
      <w:pPr>
        <w:ind w:left="47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902FAFA">
      <w:start w:val="1"/>
      <w:numFmt w:val="bullet"/>
      <w:lvlText w:val="o"/>
      <w:lvlJc w:val="left"/>
      <w:pPr>
        <w:ind w:left="55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DFA4E7E">
      <w:start w:val="1"/>
      <w:numFmt w:val="bullet"/>
      <w:lvlText w:val="▪"/>
      <w:lvlJc w:val="left"/>
      <w:pPr>
        <w:ind w:left="62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0DD7AC7"/>
    <w:multiLevelType w:val="hybridMultilevel"/>
    <w:tmpl w:val="0E682B4E"/>
    <w:lvl w:ilvl="0" w:tplc="B95CAAB8">
      <w:start w:val="1"/>
      <w:numFmt w:val="lowerLetter"/>
      <w:lvlText w:val="(%1)"/>
      <w:lvlJc w:val="left"/>
      <w:pPr>
        <w:ind w:left="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C40F94">
      <w:start w:val="1"/>
      <w:numFmt w:val="lowerLetter"/>
      <w:lvlText w:val="%2"/>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174BEDE">
      <w:start w:val="1"/>
      <w:numFmt w:val="lowerRoman"/>
      <w:lvlText w:val="%3"/>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504DCBA">
      <w:start w:val="1"/>
      <w:numFmt w:val="decimal"/>
      <w:lvlText w:val="%4"/>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0F433D4">
      <w:start w:val="1"/>
      <w:numFmt w:val="lowerLetter"/>
      <w:lvlText w:val="%5"/>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20E2480">
      <w:start w:val="1"/>
      <w:numFmt w:val="lowerRoman"/>
      <w:lvlText w:val="%6"/>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CB8934E">
      <w:start w:val="1"/>
      <w:numFmt w:val="decimal"/>
      <w:lvlText w:val="%7"/>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1064A6">
      <w:start w:val="1"/>
      <w:numFmt w:val="lowerLetter"/>
      <w:lvlText w:val="%8"/>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DE20970">
      <w:start w:val="1"/>
      <w:numFmt w:val="lowerRoman"/>
      <w:lvlText w:val="%9"/>
      <w:lvlJc w:val="left"/>
      <w:pPr>
        <w:ind w:left="69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1F62386"/>
    <w:multiLevelType w:val="hybridMultilevel"/>
    <w:tmpl w:val="05AE66EC"/>
    <w:lvl w:ilvl="0" w:tplc="C85AD852">
      <w:start w:val="1"/>
      <w:numFmt w:val="lowerLetter"/>
      <w:lvlText w:val="(%1)"/>
      <w:lvlJc w:val="left"/>
      <w:pPr>
        <w:ind w:left="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3ABE48">
      <w:start w:val="1"/>
      <w:numFmt w:val="lowerLetter"/>
      <w:lvlText w:val="%2"/>
      <w:lvlJc w:val="left"/>
      <w:pPr>
        <w:ind w:left="18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7DE01D2">
      <w:start w:val="1"/>
      <w:numFmt w:val="lowerRoman"/>
      <w:lvlText w:val="%3"/>
      <w:lvlJc w:val="left"/>
      <w:pPr>
        <w:ind w:left="26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346A780">
      <w:start w:val="1"/>
      <w:numFmt w:val="decimal"/>
      <w:lvlText w:val="%4"/>
      <w:lvlJc w:val="left"/>
      <w:pPr>
        <w:ind w:left="33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1CD95E">
      <w:start w:val="1"/>
      <w:numFmt w:val="lowerLetter"/>
      <w:lvlText w:val="%5"/>
      <w:lvlJc w:val="left"/>
      <w:pPr>
        <w:ind w:left="40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CC268CE">
      <w:start w:val="1"/>
      <w:numFmt w:val="lowerRoman"/>
      <w:lvlText w:val="%6"/>
      <w:lvlJc w:val="left"/>
      <w:pPr>
        <w:ind w:left="47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59AFAD4">
      <w:start w:val="1"/>
      <w:numFmt w:val="decimal"/>
      <w:lvlText w:val="%7"/>
      <w:lvlJc w:val="left"/>
      <w:pPr>
        <w:ind w:left="54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82964C">
      <w:start w:val="1"/>
      <w:numFmt w:val="lowerLetter"/>
      <w:lvlText w:val="%8"/>
      <w:lvlJc w:val="left"/>
      <w:pPr>
        <w:ind w:left="62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69CDBBC">
      <w:start w:val="1"/>
      <w:numFmt w:val="lowerRoman"/>
      <w:lvlText w:val="%9"/>
      <w:lvlJc w:val="left"/>
      <w:pPr>
        <w:ind w:left="69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FA3004B"/>
    <w:multiLevelType w:val="hybridMultilevel"/>
    <w:tmpl w:val="F8AC63C2"/>
    <w:lvl w:ilvl="0" w:tplc="D452D0D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1"/>
  </w:num>
  <w:num w:numId="5">
    <w:abstractNumId w:val="8"/>
  </w:num>
  <w:num w:numId="6">
    <w:abstractNumId w:val="3"/>
  </w:num>
  <w:num w:numId="7">
    <w:abstractNumId w:val="0"/>
  </w:num>
  <w:num w:numId="8">
    <w:abstractNumId w:val="6"/>
  </w:num>
  <w:num w:numId="9">
    <w:abstractNumId w:val="9"/>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mir hariad">
    <w15:presenceInfo w15:providerId="Windows Live" w15:userId="c39ef6f290f72a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03B"/>
    <w:rsid w:val="00090E12"/>
    <w:rsid w:val="000A061E"/>
    <w:rsid w:val="000C05BB"/>
    <w:rsid w:val="00142E13"/>
    <w:rsid w:val="001830FD"/>
    <w:rsid w:val="001958E3"/>
    <w:rsid w:val="001B0D44"/>
    <w:rsid w:val="002A2CEC"/>
    <w:rsid w:val="003C6BB0"/>
    <w:rsid w:val="004E608F"/>
    <w:rsid w:val="005432DB"/>
    <w:rsid w:val="00544CF8"/>
    <w:rsid w:val="00586A18"/>
    <w:rsid w:val="00602AE3"/>
    <w:rsid w:val="006A707A"/>
    <w:rsid w:val="007D670C"/>
    <w:rsid w:val="008A5384"/>
    <w:rsid w:val="009C326D"/>
    <w:rsid w:val="009D51C8"/>
    <w:rsid w:val="00B11E0A"/>
    <w:rsid w:val="00B26B68"/>
    <w:rsid w:val="00CE31CF"/>
    <w:rsid w:val="00D65F51"/>
    <w:rsid w:val="00DC5AED"/>
    <w:rsid w:val="00E71482"/>
    <w:rsid w:val="00EA667D"/>
    <w:rsid w:val="00EE17E2"/>
    <w:rsid w:val="00F5222C"/>
    <w:rsid w:val="00F7503B"/>
  </w:rsids>
  <m:mathPr>
    <m:mathFont m:val="Cambria Math"/>
    <m:brkBin m:val="before"/>
    <m:brkBinSub m:val="--"/>
    <m:smallFrac m:val="0"/>
    <m:dispDef/>
    <m:lMargin m:val="0"/>
    <m:rMargin m:val="0"/>
    <m:defJc m:val="centerGroup"/>
    <m:wrapIndent m:val="1440"/>
    <m:intLim m:val="subSup"/>
    <m:naryLim m:val="undOvr"/>
  </m:mathPr>
  <w:themeFontLang w:val="en-M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E075"/>
  <w15:chartTrackingRefBased/>
  <w15:docId w15:val="{85716C38-836C-3744-9930-87C6C4D2E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03B"/>
    <w:pPr>
      <w:spacing w:after="196" w:line="271" w:lineRule="auto"/>
      <w:ind w:right="28" w:firstLine="715"/>
      <w:jc w:val="both"/>
    </w:pPr>
    <w:rPr>
      <w:rFonts w:ascii="Arial" w:eastAsia="Arial" w:hAnsi="Arial" w:cs="Arial"/>
      <w:color w:val="000000"/>
      <w:sz w:val="22"/>
      <w:lang w:val="en-US" w:bidi="en-US"/>
    </w:rPr>
  </w:style>
  <w:style w:type="paragraph" w:styleId="Heading1">
    <w:name w:val="heading 1"/>
    <w:next w:val="Normal"/>
    <w:link w:val="Heading1Char"/>
    <w:uiPriority w:val="9"/>
    <w:qFormat/>
    <w:rsid w:val="00F7503B"/>
    <w:pPr>
      <w:keepNext/>
      <w:keepLines/>
      <w:spacing w:after="3" w:line="259" w:lineRule="auto"/>
      <w:ind w:left="116" w:hanging="10"/>
      <w:outlineLvl w:val="0"/>
    </w:pPr>
    <w:rPr>
      <w:rFonts w:ascii="Arial" w:eastAsia="Arial" w:hAnsi="Arial" w:cs="Arial"/>
      <w:b/>
      <w: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03B"/>
    <w:rPr>
      <w:rFonts w:ascii="Arial" w:eastAsia="Arial" w:hAnsi="Arial" w:cs="Arial"/>
      <w:b/>
      <w:i/>
      <w:color w:val="000000"/>
      <w:sz w:val="22"/>
    </w:rPr>
  </w:style>
  <w:style w:type="paragraph" w:styleId="ListParagraph">
    <w:name w:val="List Paragraph"/>
    <w:basedOn w:val="Normal"/>
    <w:uiPriority w:val="34"/>
    <w:qFormat/>
    <w:rsid w:val="00EA6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1992</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hariad</dc:creator>
  <cp:keywords/>
  <dc:description/>
  <cp:lastModifiedBy>tamir hariad</cp:lastModifiedBy>
  <cp:revision>7</cp:revision>
  <dcterms:created xsi:type="dcterms:W3CDTF">2020-11-17T11:36:00Z</dcterms:created>
  <dcterms:modified xsi:type="dcterms:W3CDTF">2020-11-17T11:46:00Z</dcterms:modified>
</cp:coreProperties>
</file>